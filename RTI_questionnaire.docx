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3185" w14:textId="04205604" w:rsidR="00F966D5" w:rsidRPr="00F82842" w:rsidRDefault="00CB3D86" w:rsidP="00F966D5">
      <w:bookmarkStart w:id="0" w:name="_GoBack"/>
      <w:bookmarkEnd w:id="0"/>
      <w:r>
        <w:t xml:space="preserve">                                                               </w:t>
      </w:r>
      <w:r w:rsidR="00D96CB8">
        <w:t xml:space="preserve">             </w:t>
      </w:r>
      <w:r w:rsidR="005C1D78">
        <w:rPr>
          <w:b/>
          <w:sz w:val="28"/>
          <w:szCs w:val="28"/>
        </w:rPr>
        <w:t xml:space="preserve">RTI </w:t>
      </w:r>
      <w:r w:rsidR="005C1D78" w:rsidRPr="00F82842">
        <w:rPr>
          <w:b/>
          <w:sz w:val="28"/>
          <w:szCs w:val="28"/>
        </w:rPr>
        <w:t>Patient</w:t>
      </w:r>
      <w:r w:rsidR="00C366C7" w:rsidRPr="00F82842">
        <w:rPr>
          <w:b/>
          <w:sz w:val="28"/>
          <w:szCs w:val="28"/>
        </w:rPr>
        <w:t xml:space="preserve"> Questionnaire</w:t>
      </w:r>
      <w:r w:rsidR="00F966D5" w:rsidRPr="00F82842">
        <w:t xml:space="preserve"> </w:t>
      </w:r>
    </w:p>
    <w:p w14:paraId="2D05FE8D" w14:textId="4BC07023" w:rsidR="00F966D5" w:rsidRPr="00F82842" w:rsidRDefault="00F966D5" w:rsidP="00F966D5">
      <w:pPr>
        <w:jc w:val="both"/>
        <w:rPr>
          <w:b/>
          <w:sz w:val="32"/>
          <w:szCs w:val="28"/>
        </w:rPr>
      </w:pPr>
      <w:r w:rsidRPr="00F82842">
        <w:rPr>
          <w:sz w:val="24"/>
        </w:rPr>
        <w:t>All answers contained in this questionnaire are strictly confidential and will become part of your medical record.</w:t>
      </w:r>
    </w:p>
    <w:tbl>
      <w:tblPr>
        <w:tblStyle w:val="TableGrid"/>
        <w:tblpPr w:leftFromText="180" w:rightFromText="180" w:horzAnchor="margin" w:tblpX="-10" w:tblpY="495"/>
        <w:tblW w:w="10795" w:type="dxa"/>
        <w:tblLook w:val="04A0" w:firstRow="1" w:lastRow="0" w:firstColumn="1" w:lastColumn="0" w:noHBand="0" w:noVBand="1"/>
      </w:tblPr>
      <w:tblGrid>
        <w:gridCol w:w="5132"/>
        <w:gridCol w:w="5663"/>
      </w:tblGrid>
      <w:tr w:rsidR="00F966D5" w:rsidRPr="00F82842" w14:paraId="6A40ED5A" w14:textId="77777777" w:rsidTr="007A10C7">
        <w:trPr>
          <w:trHeight w:val="1432"/>
        </w:trPr>
        <w:tc>
          <w:tcPr>
            <w:tcW w:w="5132" w:type="dxa"/>
            <w:vAlign w:val="center"/>
          </w:tcPr>
          <w:p w14:paraId="44E18845" w14:textId="2EBEA376" w:rsidR="00F966D5" w:rsidRPr="00F82842" w:rsidRDefault="00F966D5" w:rsidP="007A10C7">
            <w:pPr>
              <w:rPr>
                <w:b/>
              </w:rPr>
            </w:pPr>
            <w:r w:rsidRPr="00F82842">
              <w:rPr>
                <w:b/>
              </w:rPr>
              <w:t xml:space="preserve">Hospital Name: </w:t>
            </w:r>
          </w:p>
          <w:p w14:paraId="6291C2A0" w14:textId="0CE46F63" w:rsidR="00E658F7" w:rsidRPr="00F82842" w:rsidRDefault="00E658F7" w:rsidP="007A10C7">
            <w:pPr>
              <w:rPr>
                <w:b/>
              </w:rPr>
            </w:pPr>
          </w:p>
          <w:p w14:paraId="3291D4B9" w14:textId="77777777" w:rsidR="00E658F7" w:rsidRPr="00F82842" w:rsidRDefault="00E658F7" w:rsidP="007A10C7">
            <w:pPr>
              <w:rPr>
                <w:b/>
              </w:rPr>
            </w:pPr>
          </w:p>
          <w:p w14:paraId="1B358773" w14:textId="318E80DA" w:rsidR="00F966D5" w:rsidRPr="00F82842" w:rsidRDefault="00E658F7" w:rsidP="007A10C7">
            <w:pPr>
              <w:rPr>
                <w:b/>
              </w:rPr>
            </w:pPr>
            <w:r w:rsidRPr="00F82842">
              <w:rPr>
                <w:b/>
              </w:rPr>
              <w:t>Hospital ID:</w:t>
            </w:r>
          </w:p>
          <w:p w14:paraId="6F9A0C15" w14:textId="77777777" w:rsidR="00F966D5" w:rsidRPr="00F82842" w:rsidRDefault="00F966D5" w:rsidP="007A10C7"/>
          <w:p w14:paraId="03CE8282" w14:textId="77777777" w:rsidR="00F966D5" w:rsidRPr="00F82842" w:rsidRDefault="00F966D5" w:rsidP="007A10C7">
            <w:pPr>
              <w:rPr>
                <w:b/>
              </w:rPr>
            </w:pPr>
            <w:r w:rsidRPr="00F82842">
              <w:rPr>
                <w:b/>
              </w:rPr>
              <w:t xml:space="preserve">Date of Entry: </w:t>
            </w:r>
          </w:p>
        </w:tc>
        <w:tc>
          <w:tcPr>
            <w:tcW w:w="5663" w:type="dxa"/>
            <w:vAlign w:val="center"/>
          </w:tcPr>
          <w:p w14:paraId="247178E4" w14:textId="77777777" w:rsidR="00F966D5" w:rsidRPr="00F82842" w:rsidRDefault="00F966D5" w:rsidP="007A10C7">
            <w:pPr>
              <w:rPr>
                <w:b/>
              </w:rPr>
            </w:pPr>
            <w:r w:rsidRPr="00F82842">
              <w:rPr>
                <w:b/>
              </w:rPr>
              <w:t xml:space="preserve">Unique De-identified ID: </w:t>
            </w:r>
          </w:p>
          <w:p w14:paraId="30377721" w14:textId="77777777" w:rsidR="00F966D5" w:rsidRPr="00F82842" w:rsidRDefault="00F966D5" w:rsidP="007A10C7">
            <w:pPr>
              <w:rPr>
                <w:b/>
              </w:rPr>
            </w:pPr>
          </w:p>
          <w:p w14:paraId="5AE1FE95" w14:textId="77777777" w:rsidR="00F966D5" w:rsidRPr="00F82842" w:rsidRDefault="00F966D5" w:rsidP="007A10C7">
            <w:pPr>
              <w:rPr>
                <w:b/>
              </w:rPr>
            </w:pPr>
          </w:p>
          <w:p w14:paraId="2AF092EA" w14:textId="77777777" w:rsidR="00F966D5" w:rsidRPr="00F82842" w:rsidRDefault="00F966D5" w:rsidP="007A10C7">
            <w:pPr>
              <w:rPr>
                <w:b/>
              </w:rPr>
            </w:pPr>
            <w:r w:rsidRPr="00F82842">
              <w:rPr>
                <w:b/>
              </w:rPr>
              <w:t>(To be filled after entering the data in the online portal)</w:t>
            </w:r>
          </w:p>
        </w:tc>
      </w:tr>
    </w:tbl>
    <w:p w14:paraId="346B827D" w14:textId="06E209AE" w:rsidR="00E25FEA" w:rsidRPr="00F82842" w:rsidRDefault="00E25FEA" w:rsidP="00CB3D86">
      <w:pPr>
        <w:ind w:right="-576"/>
        <w:rPr>
          <w:b/>
          <w:sz w:val="28"/>
          <w:szCs w:val="28"/>
        </w:rPr>
      </w:pPr>
      <w:r w:rsidRPr="00F82842">
        <w:rPr>
          <w:b/>
          <w:sz w:val="28"/>
          <w:szCs w:val="28"/>
        </w:rPr>
        <w:t>Personal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2376"/>
        <w:gridCol w:w="2732"/>
        <w:gridCol w:w="2695"/>
      </w:tblGrid>
      <w:tr w:rsidR="00E25FEA" w:rsidRPr="00F82842" w14:paraId="21DFDF1E" w14:textId="77777777" w:rsidTr="3A87466B">
        <w:trPr>
          <w:trHeight w:val="566"/>
        </w:trPr>
        <w:tc>
          <w:tcPr>
            <w:tcW w:w="2987" w:type="dxa"/>
            <w:vAlign w:val="center"/>
          </w:tcPr>
          <w:p w14:paraId="3B307C17" w14:textId="10C3ABFE" w:rsidR="00E25FEA" w:rsidRPr="00F82842" w:rsidRDefault="00E25FEA" w:rsidP="00650BF3">
            <w:pPr>
              <w:ind w:right="-576"/>
              <w:rPr>
                <w:b/>
              </w:rPr>
            </w:pPr>
            <w:r w:rsidRPr="00F82842">
              <w:rPr>
                <w:b/>
              </w:rPr>
              <w:t>Patient Name</w:t>
            </w:r>
          </w:p>
        </w:tc>
        <w:tc>
          <w:tcPr>
            <w:tcW w:w="7803" w:type="dxa"/>
            <w:gridSpan w:val="3"/>
            <w:vAlign w:val="center"/>
          </w:tcPr>
          <w:p w14:paraId="4E154AB5" w14:textId="77777777" w:rsidR="00E25FEA" w:rsidRPr="00F82842" w:rsidRDefault="00E25FEA" w:rsidP="00650BF3">
            <w:pPr>
              <w:ind w:right="-576"/>
              <w:rPr>
                <w:b/>
              </w:rPr>
            </w:pPr>
          </w:p>
        </w:tc>
      </w:tr>
      <w:tr w:rsidR="00E25FEA" w:rsidRPr="00F82842" w14:paraId="1C65FF1A" w14:textId="77777777" w:rsidTr="3A87466B">
        <w:trPr>
          <w:trHeight w:val="539"/>
        </w:trPr>
        <w:tc>
          <w:tcPr>
            <w:tcW w:w="2987" w:type="dxa"/>
            <w:vAlign w:val="center"/>
          </w:tcPr>
          <w:p w14:paraId="247F41D0" w14:textId="635973B4" w:rsidR="00E25FEA" w:rsidRPr="00F82842" w:rsidRDefault="007A157A" w:rsidP="00650BF3">
            <w:pPr>
              <w:ind w:right="-576"/>
              <w:rPr>
                <w:b/>
              </w:rPr>
            </w:pPr>
            <w:r w:rsidRPr="00F82842">
              <w:rPr>
                <w:b/>
              </w:rPr>
              <w:t>Patient Age</w:t>
            </w:r>
          </w:p>
        </w:tc>
        <w:tc>
          <w:tcPr>
            <w:tcW w:w="7803" w:type="dxa"/>
            <w:gridSpan w:val="3"/>
            <w:vAlign w:val="center"/>
          </w:tcPr>
          <w:p w14:paraId="410CA014" w14:textId="77777777" w:rsidR="00E25FEA" w:rsidRPr="00F82842" w:rsidRDefault="00E25FEA" w:rsidP="00650BF3">
            <w:pPr>
              <w:ind w:right="-576"/>
              <w:rPr>
                <w:b/>
              </w:rPr>
            </w:pPr>
          </w:p>
        </w:tc>
      </w:tr>
      <w:tr w:rsidR="00F11958" w:rsidRPr="00F82842" w14:paraId="314CCE1A" w14:textId="77777777" w:rsidTr="3A87466B">
        <w:trPr>
          <w:trHeight w:val="620"/>
        </w:trPr>
        <w:tc>
          <w:tcPr>
            <w:tcW w:w="2987" w:type="dxa"/>
            <w:vMerge w:val="restart"/>
            <w:vAlign w:val="center"/>
          </w:tcPr>
          <w:p w14:paraId="584EBACE" w14:textId="07FC6441" w:rsidR="00F11958" w:rsidRPr="00F82842" w:rsidRDefault="00F11958" w:rsidP="00650BF3">
            <w:pPr>
              <w:ind w:right="-576"/>
              <w:rPr>
                <w:b/>
              </w:rPr>
            </w:pPr>
            <w:r w:rsidRPr="00F82842">
              <w:rPr>
                <w:b/>
              </w:rPr>
              <w:t>Gender (check the box)</w:t>
            </w:r>
          </w:p>
        </w:tc>
        <w:tc>
          <w:tcPr>
            <w:tcW w:w="2376" w:type="dxa"/>
            <w:vAlign w:val="center"/>
          </w:tcPr>
          <w:p w14:paraId="24B549FD" w14:textId="72905431" w:rsidR="00F11958" w:rsidRPr="00F82842" w:rsidRDefault="00F11958" w:rsidP="00650BF3">
            <w:pPr>
              <w:ind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EA7EC4D" wp14:editId="7D364724">
                      <wp:simplePos x="0" y="0"/>
                      <wp:positionH relativeFrom="column">
                        <wp:posOffset>532242</wp:posOffset>
                      </wp:positionH>
                      <wp:positionV relativeFrom="paragraph">
                        <wp:posOffset>31974</wp:posOffset>
                      </wp:positionV>
                      <wp:extent cx="322729" cy="161365"/>
                      <wp:effectExtent l="0" t="0" r="20320" b="101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729" cy="1613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EB43147">
                    <v:rect id="Rectangle 1" style="position:absolute;margin-left:41.9pt;margin-top:2.5pt;width:25.4pt;height:12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7D5B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"/>
                  </w:pict>
                </mc:Fallback>
              </mc:AlternateContent>
            </w:r>
            <w:r w:rsidRPr="00F82842">
              <w:rPr>
                <w:b/>
              </w:rPr>
              <w:t xml:space="preserve">  Male</w:t>
            </w:r>
          </w:p>
        </w:tc>
        <w:tc>
          <w:tcPr>
            <w:tcW w:w="2732" w:type="dxa"/>
            <w:vAlign w:val="center"/>
          </w:tcPr>
          <w:p w14:paraId="59E4289B" w14:textId="25818B3A" w:rsidR="00F11958" w:rsidRPr="00F82842" w:rsidRDefault="00F11958" w:rsidP="00650BF3">
            <w:pPr>
              <w:ind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5EB9ECA" wp14:editId="26542DBC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19685</wp:posOffset>
                      </wp:positionV>
                      <wp:extent cx="322580" cy="161290"/>
                      <wp:effectExtent l="0" t="0" r="20320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580" cy="1612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16CB0EB">
                    <v:rect id="Rectangle 2" style="position:absolute;margin-left:80.7pt;margin-top:1.55pt;width:25.4pt;height:12.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pt" w14:anchorId="5378D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"/>
                  </w:pict>
                </mc:Fallback>
              </mc:AlternateContent>
            </w:r>
            <w:r w:rsidRPr="00F82842">
              <w:rPr>
                <w:b/>
              </w:rPr>
              <w:t xml:space="preserve">              Female</w:t>
            </w:r>
          </w:p>
        </w:tc>
        <w:tc>
          <w:tcPr>
            <w:tcW w:w="2695" w:type="dxa"/>
            <w:vAlign w:val="center"/>
          </w:tcPr>
          <w:p w14:paraId="5F6142CE" w14:textId="15CAF0B8" w:rsidR="00F11958" w:rsidRPr="00F82842" w:rsidRDefault="00F11958" w:rsidP="00650BF3">
            <w:pPr>
              <w:ind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1487952C" wp14:editId="066B504E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14605</wp:posOffset>
                      </wp:positionV>
                      <wp:extent cx="322580" cy="161290"/>
                      <wp:effectExtent l="0" t="0" r="20320" b="101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580" cy="1612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FDE79D3">
                    <v:rect id="Rectangle 3" style="position:absolute;margin-left:61.6pt;margin-top:1.15pt;width:25.4pt;height:12.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40CCE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"/>
                  </w:pict>
                </mc:Fallback>
              </mc:AlternateContent>
            </w:r>
            <w:r w:rsidRPr="00F82842">
              <w:rPr>
                <w:b/>
              </w:rPr>
              <w:t xml:space="preserve">        Other</w:t>
            </w:r>
          </w:p>
        </w:tc>
      </w:tr>
      <w:tr w:rsidR="00F11958" w:rsidRPr="00F82842" w14:paraId="46F7D9F8" w14:textId="77777777" w:rsidTr="3A87466B">
        <w:trPr>
          <w:trHeight w:val="1043"/>
        </w:trPr>
        <w:tc>
          <w:tcPr>
            <w:tcW w:w="2987" w:type="dxa"/>
            <w:vMerge/>
            <w:vAlign w:val="center"/>
          </w:tcPr>
          <w:p w14:paraId="7206FB2B" w14:textId="77777777" w:rsidR="00F11958" w:rsidRPr="00F82842" w:rsidRDefault="00F11958" w:rsidP="00650BF3">
            <w:pPr>
              <w:ind w:right="-576"/>
              <w:rPr>
                <w:b/>
              </w:rPr>
            </w:pPr>
          </w:p>
        </w:tc>
        <w:tc>
          <w:tcPr>
            <w:tcW w:w="7803" w:type="dxa"/>
            <w:gridSpan w:val="3"/>
            <w:vAlign w:val="center"/>
          </w:tcPr>
          <w:p w14:paraId="640D4A72" w14:textId="1084A063" w:rsidR="00F11958" w:rsidRPr="00F82842" w:rsidRDefault="00F11958" w:rsidP="00650BF3">
            <w:pPr>
              <w:ind w:right="-576"/>
              <w:rPr>
                <w:b/>
              </w:rPr>
            </w:pPr>
            <w:r w:rsidRPr="00F82842">
              <w:rPr>
                <w:b/>
              </w:rPr>
              <w:t>Is patient pregnant [applicable only for female patient]</w:t>
            </w:r>
          </w:p>
          <w:p w14:paraId="5CCDED5E" w14:textId="77777777" w:rsidR="00690DDD" w:rsidRDefault="00F11958" w:rsidP="00650BF3">
            <w:pPr>
              <w:ind w:right="-576"/>
              <w:rPr>
                <w:b/>
              </w:rPr>
            </w:pPr>
            <w:r w:rsidRPr="00F82842">
              <w:rPr>
                <w:b/>
              </w:rPr>
              <w:t xml:space="preserve">     </w:t>
            </w:r>
          </w:p>
          <w:p w14:paraId="10DE9B48" w14:textId="47FA9625" w:rsidR="00F11958" w:rsidRPr="00F82842" w:rsidRDefault="00690DDD" w:rsidP="00650BF3">
            <w:pPr>
              <w:ind w:right="-576"/>
              <w:rPr>
                <w:b/>
              </w:rPr>
            </w:pPr>
            <w:r>
              <w:rPr>
                <w:b/>
              </w:rPr>
              <w:t xml:space="preserve">  Yes                                No                                     </w:t>
            </w:r>
            <w:r w:rsidR="00603534">
              <w:rPr>
                <w:b/>
              </w:rPr>
              <w:t>Do not want to specify</w:t>
            </w:r>
          </w:p>
        </w:tc>
      </w:tr>
      <w:tr w:rsidR="00F11958" w:rsidRPr="00F82842" w14:paraId="29E73300" w14:textId="77777777" w:rsidTr="3A87466B">
        <w:trPr>
          <w:trHeight w:val="530"/>
        </w:trPr>
        <w:tc>
          <w:tcPr>
            <w:tcW w:w="2987" w:type="dxa"/>
            <w:vMerge/>
            <w:vAlign w:val="center"/>
          </w:tcPr>
          <w:p w14:paraId="4CA76F79" w14:textId="77777777" w:rsidR="00F11958" w:rsidRPr="00F82842" w:rsidRDefault="00F11958" w:rsidP="00650BF3">
            <w:pPr>
              <w:ind w:right="-576"/>
              <w:rPr>
                <w:b/>
              </w:rPr>
            </w:pPr>
          </w:p>
        </w:tc>
        <w:tc>
          <w:tcPr>
            <w:tcW w:w="7803" w:type="dxa"/>
            <w:gridSpan w:val="3"/>
            <w:vAlign w:val="center"/>
          </w:tcPr>
          <w:p w14:paraId="4E6C402F" w14:textId="758ABC15" w:rsidR="00F11958" w:rsidRPr="00F82842" w:rsidRDefault="00690DDD" w:rsidP="00650BF3">
            <w:pPr>
              <w:ind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526016" behindDoc="0" locked="0" layoutInCell="1" allowOverlap="1" wp14:anchorId="2CC37716" wp14:editId="3152200D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-334010</wp:posOffset>
                      </wp:positionV>
                      <wp:extent cx="322580" cy="127000"/>
                      <wp:effectExtent l="0" t="0" r="20320" b="2540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580" cy="127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7B5BF3E0" id="Rectangle 191" o:spid="_x0000_s1026" style="position:absolute;margin-left:322.85pt;margin-top:-26.3pt;width:25.4pt;height:10pt;z-index:2535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" filled="f" strokecolor="#1f3763 [1604]" strokeweight="1pt"/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523968" behindDoc="0" locked="0" layoutInCell="1" allowOverlap="1" wp14:anchorId="5D2B67B8" wp14:editId="795FA4C9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-337820</wp:posOffset>
                      </wp:positionV>
                      <wp:extent cx="322580" cy="161290"/>
                      <wp:effectExtent l="0" t="0" r="20320" b="10160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580" cy="1612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052E2F1">
                    <v:rect id="Rectangle 190" style="position:absolute;margin-left:135.75pt;margin-top:-26.6pt;width:25.4pt;height:12.7pt;z-index:2535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68F7E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"/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7F93D16A" wp14:editId="04BE4737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-330200</wp:posOffset>
                      </wp:positionV>
                      <wp:extent cx="322580" cy="161290"/>
                      <wp:effectExtent l="0" t="0" r="20320" b="101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580" cy="1612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B46AA30">
                    <v:rect id="Rectangle 6" style="position:absolute;margin-left:42.6pt;margin-top:-26pt;width:25.4pt;height:12.7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pt" w14:anchorId="471B3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"/>
                  </w:pict>
                </mc:Fallback>
              </mc:AlternateContent>
            </w:r>
            <w:r w:rsidR="00F11958" w:rsidRPr="00F82842">
              <w:rPr>
                <w:b/>
              </w:rPr>
              <w:t>Gynecological history</w:t>
            </w:r>
            <w:r w:rsidR="00FC274F">
              <w:rPr>
                <w:b/>
              </w:rPr>
              <w:t xml:space="preserve"> </w:t>
            </w:r>
            <w:r w:rsidR="00FC274F" w:rsidRPr="00F82842">
              <w:rPr>
                <w:b/>
              </w:rPr>
              <w:t xml:space="preserve">[applicable only </w:t>
            </w:r>
            <w:r w:rsidR="00FC274F">
              <w:rPr>
                <w:b/>
              </w:rPr>
              <w:t>if patient is pregnant</w:t>
            </w:r>
            <w:r w:rsidR="00FC274F" w:rsidRPr="00F82842">
              <w:rPr>
                <w:b/>
              </w:rPr>
              <w:t>]</w:t>
            </w:r>
          </w:p>
        </w:tc>
      </w:tr>
      <w:tr w:rsidR="00F11958" w:rsidRPr="00F82842" w14:paraId="2BE2415A" w14:textId="77777777" w:rsidTr="3A87466B">
        <w:trPr>
          <w:trHeight w:val="512"/>
        </w:trPr>
        <w:tc>
          <w:tcPr>
            <w:tcW w:w="2987" w:type="dxa"/>
            <w:vAlign w:val="center"/>
          </w:tcPr>
          <w:p w14:paraId="0FF84823" w14:textId="71719D01" w:rsidR="00F11958" w:rsidRPr="00F82842" w:rsidRDefault="00F11958" w:rsidP="00650BF3">
            <w:pPr>
              <w:ind w:right="-576"/>
              <w:rPr>
                <w:b/>
              </w:rPr>
            </w:pPr>
            <w:r w:rsidRPr="00F82842">
              <w:rPr>
                <w:b/>
              </w:rPr>
              <w:t>Marital Status</w:t>
            </w:r>
          </w:p>
        </w:tc>
        <w:tc>
          <w:tcPr>
            <w:tcW w:w="7803" w:type="dxa"/>
            <w:gridSpan w:val="3"/>
            <w:vAlign w:val="center"/>
          </w:tcPr>
          <w:p w14:paraId="075970AE" w14:textId="673A3208" w:rsidR="00F11958" w:rsidRPr="00F82842" w:rsidRDefault="00F11958" w:rsidP="00650BF3">
            <w:pPr>
              <w:ind w:right="-576"/>
              <w:rPr>
                <w:b/>
              </w:rPr>
            </w:pPr>
          </w:p>
          <w:p w14:paraId="4E323E31" w14:textId="6143B3EA" w:rsidR="00F11958" w:rsidRPr="00F82842" w:rsidRDefault="00211AD7" w:rsidP="000E0352">
            <w:pPr>
              <w:pStyle w:val="ListParagraph"/>
              <w:numPr>
                <w:ilvl w:val="0"/>
                <w:numId w:val="1"/>
              </w:numPr>
              <w:ind w:right="-576"/>
              <w:rPr>
                <w:b/>
                <w:bCs/>
              </w:rPr>
            </w:pPr>
            <w:r w:rsidRPr="2B356A7B">
              <w:rPr>
                <w:b/>
                <w:bCs/>
              </w:rPr>
              <w:t>Married</w:t>
            </w:r>
            <w:r w:rsidR="00F11958" w:rsidRPr="2B356A7B">
              <w:rPr>
                <w:b/>
                <w:bCs/>
              </w:rPr>
              <w:t xml:space="preserve">                    b.  </w:t>
            </w:r>
            <w:r w:rsidR="571BCF57" w:rsidRPr="2B356A7B">
              <w:rPr>
                <w:b/>
                <w:bCs/>
              </w:rPr>
              <w:t>Unmarried</w:t>
            </w:r>
          </w:p>
          <w:p w14:paraId="42F42954" w14:textId="4CA3D2B9" w:rsidR="00F11958" w:rsidRPr="00F82842" w:rsidRDefault="00F11958" w:rsidP="00650BF3">
            <w:pPr>
              <w:ind w:right="-576"/>
              <w:rPr>
                <w:b/>
              </w:rPr>
            </w:pPr>
          </w:p>
        </w:tc>
      </w:tr>
      <w:tr w:rsidR="005A33B7" w:rsidRPr="00F82842" w14:paraId="04A27E34" w14:textId="77777777" w:rsidTr="3A87466B">
        <w:trPr>
          <w:trHeight w:val="512"/>
        </w:trPr>
        <w:tc>
          <w:tcPr>
            <w:tcW w:w="2987" w:type="dxa"/>
            <w:vAlign w:val="center"/>
          </w:tcPr>
          <w:p w14:paraId="3A91FC55" w14:textId="1D70A27D" w:rsidR="005A33B7" w:rsidRPr="00F82842" w:rsidRDefault="005A33B7" w:rsidP="00650BF3">
            <w:pPr>
              <w:ind w:right="-576"/>
              <w:rPr>
                <w:b/>
              </w:rPr>
            </w:pPr>
            <w:r>
              <w:rPr>
                <w:b/>
              </w:rPr>
              <w:t>Mobile Number</w:t>
            </w:r>
          </w:p>
        </w:tc>
        <w:tc>
          <w:tcPr>
            <w:tcW w:w="7803" w:type="dxa"/>
            <w:gridSpan w:val="3"/>
            <w:vAlign w:val="center"/>
          </w:tcPr>
          <w:p w14:paraId="0D8A105D" w14:textId="7B667D04" w:rsidR="005A33B7" w:rsidRPr="00F82842" w:rsidRDefault="005A33B7" w:rsidP="00650BF3">
            <w:pPr>
              <w:ind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86886CB" wp14:editId="12A70512">
                      <wp:simplePos x="0" y="0"/>
                      <wp:positionH relativeFrom="page">
                        <wp:posOffset>2828925</wp:posOffset>
                      </wp:positionH>
                      <wp:positionV relativeFrom="paragraph">
                        <wp:posOffset>-407670</wp:posOffset>
                      </wp:positionV>
                      <wp:extent cx="300355" cy="150495"/>
                      <wp:effectExtent l="0" t="0" r="23495" b="2095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716A299">
                    <v:rect id="Rectangle 17" style="position:absolute;margin-left:222.75pt;margin-top:-32.1pt;width:23.65pt;height:11.85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69926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BueQIAAEU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5EE695A" wp14:editId="4710AB85">
                      <wp:simplePos x="0" y="0"/>
                      <wp:positionH relativeFrom="margin">
                        <wp:posOffset>1296670</wp:posOffset>
                      </wp:positionH>
                      <wp:positionV relativeFrom="paragraph">
                        <wp:posOffset>-395605</wp:posOffset>
                      </wp:positionV>
                      <wp:extent cx="300355" cy="150495"/>
                      <wp:effectExtent l="0" t="0" r="23495" b="2095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3BB0430">
                    <v:rect id="Rectangle 16" style="position:absolute;margin-left:102.1pt;margin-top:-31.15pt;width:23.65pt;height:11.8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1pt" w14:anchorId="030D7A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UYeQIAAEU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">
                      <w10:wrap anchorx="margin"/>
                    </v:rect>
                  </w:pict>
                </mc:Fallback>
              </mc:AlternateContent>
            </w:r>
          </w:p>
        </w:tc>
      </w:tr>
      <w:tr w:rsidR="00577F3F" w:rsidRPr="00F82842" w14:paraId="5B922EEB" w14:textId="77777777" w:rsidTr="3A87466B">
        <w:trPr>
          <w:trHeight w:val="512"/>
        </w:trPr>
        <w:tc>
          <w:tcPr>
            <w:tcW w:w="2987" w:type="dxa"/>
            <w:vAlign w:val="center"/>
          </w:tcPr>
          <w:p w14:paraId="7A4CBB3A" w14:textId="3FFD5367" w:rsidR="00577F3F" w:rsidRPr="006D7F6D" w:rsidRDefault="00577F3F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>Known case of asthma/COPD</w:t>
            </w:r>
          </w:p>
        </w:tc>
        <w:tc>
          <w:tcPr>
            <w:tcW w:w="7803" w:type="dxa"/>
            <w:gridSpan w:val="3"/>
            <w:vAlign w:val="center"/>
          </w:tcPr>
          <w:p w14:paraId="6CB7A06C" w14:textId="4CC7EA42" w:rsidR="00577F3F" w:rsidRPr="006D7F6D" w:rsidRDefault="00B07E90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>Yes                                                     No</w:t>
            </w:r>
          </w:p>
        </w:tc>
      </w:tr>
      <w:tr w:rsidR="000F5221" w:rsidRPr="00F82842" w14:paraId="3C59A9DE" w14:textId="77777777" w:rsidTr="3A87466B">
        <w:trPr>
          <w:trHeight w:val="512"/>
        </w:trPr>
        <w:tc>
          <w:tcPr>
            <w:tcW w:w="2987" w:type="dxa"/>
            <w:vAlign w:val="center"/>
          </w:tcPr>
          <w:p w14:paraId="464633AB" w14:textId="5204F514" w:rsidR="000F5221" w:rsidRPr="006D7F6D" w:rsidRDefault="000F5221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>Smoking</w:t>
            </w:r>
          </w:p>
        </w:tc>
        <w:tc>
          <w:tcPr>
            <w:tcW w:w="7803" w:type="dxa"/>
            <w:gridSpan w:val="3"/>
            <w:vAlign w:val="center"/>
          </w:tcPr>
          <w:p w14:paraId="0E3903F6" w14:textId="6B44068B" w:rsidR="000F5221" w:rsidRPr="006D7F6D" w:rsidRDefault="000F5221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 xml:space="preserve">No  </w:t>
            </w:r>
            <w:r w:rsidR="00B07E90" w:rsidRPr="006D7F6D">
              <w:rPr>
                <w:b/>
              </w:rPr>
              <w:t xml:space="preserve">                   </w:t>
            </w:r>
            <w:r w:rsidRPr="006D7F6D">
              <w:rPr>
                <w:b/>
              </w:rPr>
              <w:t xml:space="preserve">Yes: Occasional </w:t>
            </w:r>
            <w:r w:rsidR="00B07E90" w:rsidRPr="006D7F6D">
              <w:rPr>
                <w:b/>
              </w:rPr>
              <w:t xml:space="preserve">                    </w:t>
            </w:r>
            <w:r w:rsidRPr="006D7F6D">
              <w:rPr>
                <w:b/>
              </w:rPr>
              <w:t xml:space="preserve">Frequent </w:t>
            </w:r>
            <w:r w:rsidR="00B07E90" w:rsidRPr="006D7F6D">
              <w:rPr>
                <w:b/>
              </w:rPr>
              <w:t xml:space="preserve">                        </w:t>
            </w:r>
            <w:r w:rsidRPr="006D7F6D">
              <w:rPr>
                <w:b/>
              </w:rPr>
              <w:t>Heavy</w:t>
            </w:r>
            <w:r w:rsidR="007755E7" w:rsidRPr="006D7F6D">
              <w:rPr>
                <w:b/>
              </w:rPr>
              <w:t xml:space="preserve">  </w:t>
            </w:r>
          </w:p>
        </w:tc>
      </w:tr>
      <w:tr w:rsidR="005A33B7" w:rsidRPr="00F82842" w14:paraId="4610A366" w14:textId="77777777" w:rsidTr="3A87466B">
        <w:trPr>
          <w:trHeight w:val="512"/>
        </w:trPr>
        <w:tc>
          <w:tcPr>
            <w:tcW w:w="2987" w:type="dxa"/>
            <w:vAlign w:val="center"/>
          </w:tcPr>
          <w:p w14:paraId="651B62BB" w14:textId="10E560D8" w:rsidR="005A33B7" w:rsidRPr="006D7F6D" w:rsidRDefault="001F3F7D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>Smoking duration</w:t>
            </w:r>
          </w:p>
        </w:tc>
        <w:tc>
          <w:tcPr>
            <w:tcW w:w="7803" w:type="dxa"/>
            <w:gridSpan w:val="3"/>
            <w:tcBorders>
              <w:bottom w:val="single" w:sz="4" w:space="0" w:color="auto"/>
            </w:tcBorders>
            <w:vAlign w:val="center"/>
          </w:tcPr>
          <w:p w14:paraId="6AE68D6D" w14:textId="71C27616" w:rsidR="005A33B7" w:rsidRPr="006D7F6D" w:rsidRDefault="000F5221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 xml:space="preserve">&lt;1 year  </w:t>
            </w:r>
            <w:r w:rsidR="00B07E90" w:rsidRPr="006D7F6D">
              <w:rPr>
                <w:b/>
              </w:rPr>
              <w:t xml:space="preserve">                                 </w:t>
            </w:r>
            <w:r w:rsidRPr="006D7F6D">
              <w:rPr>
                <w:b/>
              </w:rPr>
              <w:t xml:space="preserve">1-3 years </w:t>
            </w:r>
            <w:r w:rsidR="00B07E90" w:rsidRPr="006D7F6D">
              <w:rPr>
                <w:b/>
              </w:rPr>
              <w:t xml:space="preserve">                         </w:t>
            </w:r>
            <w:r w:rsidRPr="006D7F6D">
              <w:rPr>
                <w:b/>
              </w:rPr>
              <w:t xml:space="preserve">3-5 years </w:t>
            </w:r>
            <w:r w:rsidR="00B07E90" w:rsidRPr="006D7F6D">
              <w:rPr>
                <w:b/>
              </w:rPr>
              <w:t xml:space="preserve">              </w:t>
            </w:r>
            <w:r w:rsidRPr="006D7F6D">
              <w:rPr>
                <w:b/>
              </w:rPr>
              <w:t>&gt;5 years</w:t>
            </w:r>
          </w:p>
          <w:p w14:paraId="66BA64AB" w14:textId="77777777" w:rsidR="00627FC8" w:rsidRPr="006D7F6D" w:rsidRDefault="00627FC8" w:rsidP="00650BF3">
            <w:pPr>
              <w:ind w:right="-576"/>
              <w:rPr>
                <w:b/>
              </w:rPr>
            </w:pPr>
          </w:p>
          <w:p w14:paraId="66A7951F" w14:textId="2EAE2F64" w:rsidR="007755E7" w:rsidRPr="006D7F6D" w:rsidRDefault="007755E7" w:rsidP="3A87466B">
            <w:pPr>
              <w:ind w:right="-576"/>
              <w:rPr>
                <w:b/>
                <w:bCs/>
              </w:rPr>
            </w:pPr>
            <w:r w:rsidRPr="3A87466B">
              <w:rPr>
                <w:b/>
                <w:bCs/>
              </w:rPr>
              <w:t xml:space="preserve">No. of </w:t>
            </w:r>
            <w:r w:rsidRPr="3A87466B">
              <w:rPr>
                <w:rFonts w:ascii="Segoe UI" w:hAnsi="Segoe UI" w:cs="Segoe UI"/>
              </w:rPr>
              <w:t>cigarettes smoke</w:t>
            </w:r>
            <w:r w:rsidR="00B07E90" w:rsidRPr="3A87466B">
              <w:rPr>
                <w:rFonts w:ascii="Segoe UI" w:hAnsi="Segoe UI" w:cs="Segoe UI"/>
              </w:rPr>
              <w:t>d</w:t>
            </w:r>
            <w:r w:rsidRPr="3A87466B">
              <w:rPr>
                <w:rFonts w:ascii="Segoe UI" w:hAnsi="Segoe UI" w:cs="Segoe UI"/>
              </w:rPr>
              <w:t xml:space="preserve"> per day</w:t>
            </w:r>
            <w:r w:rsidR="00627FC8" w:rsidRPr="3A87466B">
              <w:rPr>
                <w:rFonts w:ascii="Segoe UI" w:hAnsi="Segoe UI" w:cs="Segoe UI"/>
              </w:rPr>
              <w:t>?</w:t>
            </w:r>
          </w:p>
        </w:tc>
      </w:tr>
      <w:tr w:rsidR="005A33B7" w:rsidRPr="00F82842" w14:paraId="65ABC7E3" w14:textId="77777777" w:rsidTr="3A87466B">
        <w:trPr>
          <w:trHeight w:val="1430"/>
        </w:trPr>
        <w:tc>
          <w:tcPr>
            <w:tcW w:w="2987" w:type="dxa"/>
            <w:tcBorders>
              <w:right w:val="single" w:sz="4" w:space="0" w:color="auto"/>
            </w:tcBorders>
            <w:vAlign w:val="center"/>
          </w:tcPr>
          <w:p w14:paraId="6827F23E" w14:textId="77777777" w:rsidR="005A33B7" w:rsidRPr="006D7F6D" w:rsidRDefault="000F5221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 xml:space="preserve">Occupational factors </w:t>
            </w:r>
          </w:p>
          <w:p w14:paraId="398A2766" w14:textId="04A63068" w:rsidR="007755E7" w:rsidRPr="006D7F6D" w:rsidRDefault="007755E7" w:rsidP="00650BF3">
            <w:pPr>
              <w:ind w:right="-576"/>
              <w:rPr>
                <w:b/>
              </w:rPr>
            </w:pPr>
          </w:p>
        </w:tc>
        <w:tc>
          <w:tcPr>
            <w:tcW w:w="7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3C4" w14:textId="27DC3055" w:rsidR="00627FC8" w:rsidRPr="006D7F6D" w:rsidRDefault="00627FC8" w:rsidP="00627FC8">
            <w:pPr>
              <w:ind w:right="194"/>
              <w:rPr>
                <w:rFonts w:ascii="Segoe UI" w:hAnsi="Segoe UI" w:cs="Segoe UI"/>
                <w:shd w:val="clear" w:color="auto" w:fill="F7F7F8"/>
              </w:rPr>
            </w:pPr>
            <w:r w:rsidRPr="006D7F6D">
              <w:rPr>
                <w:rFonts w:ascii="Segoe UI" w:hAnsi="Segoe UI" w:cs="Segoe UI"/>
                <w:shd w:val="clear" w:color="auto" w:fill="F7F7F8"/>
              </w:rPr>
              <w:t>H</w:t>
            </w:r>
            <w:r w:rsidR="00B07E90" w:rsidRPr="006D7F6D">
              <w:rPr>
                <w:rFonts w:ascii="Segoe UI" w:hAnsi="Segoe UI" w:cs="Segoe UI"/>
                <w:shd w:val="clear" w:color="auto" w:fill="F7F7F8"/>
              </w:rPr>
              <w:t>ealthcare workers</w:t>
            </w:r>
            <w:r w:rsidRPr="006D7F6D">
              <w:rPr>
                <w:rFonts w:ascii="Segoe UI" w:hAnsi="Segoe UI" w:cs="Segoe UI"/>
                <w:shd w:val="clear" w:color="auto" w:fill="F7F7F8"/>
              </w:rPr>
              <w:t>/</w:t>
            </w:r>
            <w:r w:rsidR="00B07E90" w:rsidRPr="006D7F6D">
              <w:rPr>
                <w:rFonts w:ascii="Segoe UI" w:hAnsi="Segoe UI" w:cs="Segoe UI"/>
                <w:shd w:val="clear" w:color="auto" w:fill="F7F7F8"/>
              </w:rPr>
              <w:t xml:space="preserve">laboratory workers    </w:t>
            </w:r>
          </w:p>
          <w:p w14:paraId="769BBC07" w14:textId="67C0A06A" w:rsidR="00B07E90" w:rsidRPr="006D7F6D" w:rsidRDefault="00627FC8" w:rsidP="00627FC8">
            <w:pPr>
              <w:ind w:right="194"/>
              <w:rPr>
                <w:rFonts w:ascii="Segoe UI" w:hAnsi="Segoe UI" w:cs="Segoe UI"/>
                <w:shd w:val="clear" w:color="auto" w:fill="F7F7F8"/>
              </w:rPr>
            </w:pPr>
            <w:r w:rsidRPr="006D7F6D">
              <w:rPr>
                <w:rFonts w:ascii="Segoe UI" w:hAnsi="Segoe UI" w:cs="Segoe UI"/>
                <w:shd w:val="clear" w:color="auto" w:fill="F7F7F8"/>
              </w:rPr>
              <w:t>W</w:t>
            </w:r>
            <w:r w:rsidR="00B07E90" w:rsidRPr="006D7F6D">
              <w:rPr>
                <w:rFonts w:ascii="Segoe UI" w:hAnsi="Segoe UI" w:cs="Segoe UI"/>
                <w:shd w:val="clear" w:color="auto" w:fill="F7F7F8"/>
              </w:rPr>
              <w:t>orkers in animal handling/agriculture</w:t>
            </w:r>
          </w:p>
          <w:p w14:paraId="58DF3DC7" w14:textId="77777777" w:rsidR="00627FC8" w:rsidRPr="006D7F6D" w:rsidRDefault="00B07E90" w:rsidP="00627FC8">
            <w:pPr>
              <w:ind w:right="52"/>
              <w:rPr>
                <w:rFonts w:ascii="Segoe UI" w:hAnsi="Segoe UI" w:cs="Segoe UI"/>
              </w:rPr>
            </w:pPr>
            <w:r w:rsidRPr="006D7F6D">
              <w:rPr>
                <w:rFonts w:ascii="Segoe UI" w:hAnsi="Segoe UI" w:cs="Segoe UI"/>
              </w:rPr>
              <w:t xml:space="preserve">Construction, mining, and manufacturing             </w:t>
            </w:r>
          </w:p>
          <w:p w14:paraId="79C5A61F" w14:textId="694D8C51" w:rsidR="00B07E90" w:rsidRPr="006D7F6D" w:rsidRDefault="00627FC8" w:rsidP="00627FC8">
            <w:pPr>
              <w:ind w:right="52"/>
              <w:rPr>
                <w:rFonts w:ascii="Segoe UI" w:hAnsi="Segoe UI" w:cs="Segoe UI"/>
                <w:shd w:val="clear" w:color="auto" w:fill="F7F7F8"/>
              </w:rPr>
            </w:pPr>
            <w:r w:rsidRPr="006D7F6D">
              <w:rPr>
                <w:rFonts w:ascii="Segoe UI" w:hAnsi="Segoe UI" w:cs="Segoe UI"/>
              </w:rPr>
              <w:t>H</w:t>
            </w:r>
            <w:r w:rsidR="00B07E90" w:rsidRPr="006D7F6D">
              <w:rPr>
                <w:rFonts w:ascii="Segoe UI" w:hAnsi="Segoe UI" w:cs="Segoe UI"/>
              </w:rPr>
              <w:t>ospitality industry (bartenders and servers, who may be exposed to secondhand smoke</w:t>
            </w:r>
            <w:r w:rsidRPr="006D7F6D">
              <w:rPr>
                <w:rFonts w:ascii="Segoe UI" w:hAnsi="Segoe UI" w:cs="Segoe UI"/>
              </w:rPr>
              <w:t>)</w:t>
            </w:r>
          </w:p>
          <w:p w14:paraId="041646EE" w14:textId="252C309E" w:rsidR="005A33B7" w:rsidRPr="006D7F6D" w:rsidRDefault="00B07E90" w:rsidP="00B07E90">
            <w:pPr>
              <w:ind w:right="-576"/>
              <w:rPr>
                <w:b/>
              </w:rPr>
            </w:pPr>
            <w:r w:rsidRPr="006D7F6D">
              <w:rPr>
                <w:rFonts w:ascii="Segoe UI" w:hAnsi="Segoe UI" w:cs="Segoe UI"/>
              </w:rPr>
              <w:t>Shipyards, mines, and underground tunnels</w:t>
            </w:r>
          </w:p>
        </w:tc>
      </w:tr>
      <w:tr w:rsidR="000F5221" w:rsidRPr="00F82842" w14:paraId="76719DCA" w14:textId="77777777" w:rsidTr="3A87466B">
        <w:trPr>
          <w:trHeight w:val="1430"/>
        </w:trPr>
        <w:tc>
          <w:tcPr>
            <w:tcW w:w="2987" w:type="dxa"/>
            <w:vAlign w:val="center"/>
          </w:tcPr>
          <w:p w14:paraId="206CAA5E" w14:textId="18132684" w:rsidR="000F5221" w:rsidRPr="006D7F6D" w:rsidRDefault="000F5221" w:rsidP="00627FC8">
            <w:pPr>
              <w:rPr>
                <w:b/>
              </w:rPr>
            </w:pPr>
            <w:r w:rsidRPr="006D7F6D">
              <w:rPr>
                <w:b/>
              </w:rPr>
              <w:t>Travel exposure</w:t>
            </w:r>
            <w:r w:rsidR="00627FC8" w:rsidRPr="006D7F6D">
              <w:rPr>
                <w:b/>
              </w:rPr>
              <w:t xml:space="preserve"> within 2 weeks</w:t>
            </w:r>
          </w:p>
        </w:tc>
        <w:tc>
          <w:tcPr>
            <w:tcW w:w="7803" w:type="dxa"/>
            <w:gridSpan w:val="3"/>
            <w:tcBorders>
              <w:top w:val="single" w:sz="4" w:space="0" w:color="auto"/>
            </w:tcBorders>
            <w:vAlign w:val="center"/>
          </w:tcPr>
          <w:p w14:paraId="03D0A5B4" w14:textId="2B29EDA7" w:rsidR="000F5221" w:rsidRPr="006D7F6D" w:rsidRDefault="00B07E90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>Recent travel to a place with COVID/epidemic</w:t>
            </w:r>
          </w:p>
        </w:tc>
      </w:tr>
      <w:tr w:rsidR="000F5221" w:rsidRPr="00F82842" w14:paraId="41947A55" w14:textId="77777777" w:rsidTr="3A87466B">
        <w:trPr>
          <w:trHeight w:val="1430"/>
        </w:trPr>
        <w:tc>
          <w:tcPr>
            <w:tcW w:w="2987" w:type="dxa"/>
            <w:vAlign w:val="center"/>
          </w:tcPr>
          <w:p w14:paraId="500EEE57" w14:textId="635C03BE" w:rsidR="000F5221" w:rsidRPr="006D7F6D" w:rsidRDefault="000F5221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 xml:space="preserve">Covid testing </w:t>
            </w:r>
          </w:p>
        </w:tc>
        <w:tc>
          <w:tcPr>
            <w:tcW w:w="7803" w:type="dxa"/>
            <w:gridSpan w:val="3"/>
            <w:vAlign w:val="center"/>
          </w:tcPr>
          <w:p w14:paraId="67DA6D00" w14:textId="7EF53AC4" w:rsidR="000F5221" w:rsidRPr="006D7F6D" w:rsidRDefault="000F5221" w:rsidP="00650BF3">
            <w:pPr>
              <w:ind w:right="-576"/>
              <w:rPr>
                <w:b/>
              </w:rPr>
            </w:pPr>
            <w:r w:rsidRPr="006D7F6D">
              <w:rPr>
                <w:b/>
              </w:rPr>
              <w:t>Positive   Negative</w:t>
            </w:r>
          </w:p>
        </w:tc>
      </w:tr>
    </w:tbl>
    <w:p w14:paraId="14540746" w14:textId="77777777" w:rsidR="00494EBD" w:rsidRDefault="00494EBD" w:rsidP="00CB3D86">
      <w:pPr>
        <w:ind w:right="-576"/>
        <w:rPr>
          <w:b/>
          <w:sz w:val="28"/>
          <w:szCs w:val="28"/>
        </w:rPr>
      </w:pPr>
    </w:p>
    <w:p w14:paraId="750E77CD" w14:textId="10FCAAC0" w:rsidR="00D120CB" w:rsidRPr="00F82842" w:rsidRDefault="00DE69BD" w:rsidP="00CB3D86">
      <w:pPr>
        <w:ind w:right="-576"/>
        <w:rPr>
          <w:b/>
          <w:sz w:val="28"/>
          <w:szCs w:val="28"/>
        </w:rPr>
      </w:pPr>
      <w:r w:rsidRPr="00F82842">
        <w:rPr>
          <w:noProof/>
        </w:rPr>
        <mc:AlternateContent>
          <mc:Choice Requires="wps">
            <w:drawing>
              <wp:anchor distT="0" distB="0" distL="114300" distR="114300" simplePos="0" relativeHeight="253528064" behindDoc="0" locked="0" layoutInCell="1" allowOverlap="1" wp14:anchorId="700FFBC3" wp14:editId="291CA2E3">
                <wp:simplePos x="0" y="0"/>
                <wp:positionH relativeFrom="column">
                  <wp:posOffset>6218555</wp:posOffset>
                </wp:positionH>
                <wp:positionV relativeFrom="paragraph">
                  <wp:posOffset>506730</wp:posOffset>
                </wp:positionV>
                <wp:extent cx="257959" cy="193638"/>
                <wp:effectExtent l="0" t="0" r="27940" b="1651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59" cy="1936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<w:pict w14:anchorId="173A0E48">
              <v:oval id="Oval 192" style="position:absolute;margin-left:489.65pt;margin-top:39.9pt;width:20.3pt;height:15.25pt;z-index:2535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09B51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">
                <v:stroke joinstyle="miter"/>
              </v:oval>
            </w:pict>
          </mc:Fallback>
        </mc:AlternateContent>
      </w:r>
      <w:r w:rsidRPr="00F828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6E4CC" wp14:editId="29772C33">
                <wp:simplePos x="0" y="0"/>
                <wp:positionH relativeFrom="column">
                  <wp:posOffset>5378450</wp:posOffset>
                </wp:positionH>
                <wp:positionV relativeFrom="paragraph">
                  <wp:posOffset>518160</wp:posOffset>
                </wp:positionV>
                <wp:extent cx="257959" cy="193638"/>
                <wp:effectExtent l="0" t="0" r="27940" b="1651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59" cy="1936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<w:pict w14:anchorId="45AF7142">
              <v:oval id="Oval 25" style="position:absolute;margin-left:423.5pt;margin-top:40.8pt;width:20.3pt;height:1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9181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">
                <v:stroke joinstyle="miter"/>
              </v:oval>
            </w:pict>
          </mc:Fallback>
        </mc:AlternateContent>
      </w:r>
      <w:r w:rsidRPr="00F828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224A3C" wp14:editId="1FAB94B5">
                <wp:simplePos x="0" y="0"/>
                <wp:positionH relativeFrom="column">
                  <wp:posOffset>4047490</wp:posOffset>
                </wp:positionH>
                <wp:positionV relativeFrom="paragraph">
                  <wp:posOffset>516255</wp:posOffset>
                </wp:positionV>
                <wp:extent cx="257959" cy="193638"/>
                <wp:effectExtent l="0" t="0" r="27940" b="165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59" cy="1936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<w:pict w14:anchorId="775C3C62">
              <v:oval id="Oval 26" style="position:absolute;margin-left:318.7pt;margin-top:40.65pt;width:20.3pt;height:1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FE222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">
                <v:stroke joinstyle="miter"/>
              </v:oval>
            </w:pict>
          </mc:Fallback>
        </mc:AlternateContent>
      </w:r>
      <w:r w:rsidRPr="00F8284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5562B0" wp14:editId="6A4915DB">
                <wp:simplePos x="0" y="0"/>
                <wp:positionH relativeFrom="column">
                  <wp:posOffset>2984500</wp:posOffset>
                </wp:positionH>
                <wp:positionV relativeFrom="paragraph">
                  <wp:posOffset>508635</wp:posOffset>
                </wp:positionV>
                <wp:extent cx="257959" cy="193638"/>
                <wp:effectExtent l="0" t="0" r="27940" b="1651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59" cy="1936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<w:pict w14:anchorId="2C873EEC">
              <v:oval id="Oval 27" style="position:absolute;margin-left:235pt;margin-top:40.05pt;width:20.3pt;height:1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B2CE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">
                <v:stroke joinstyle="miter"/>
              </v:oval>
            </w:pict>
          </mc:Fallback>
        </mc:AlternateContent>
      </w:r>
      <w:r w:rsidR="00A51FCD" w:rsidRPr="00F82842">
        <w:rPr>
          <w:b/>
          <w:sz w:val="28"/>
          <w:szCs w:val="28"/>
        </w:rPr>
        <w:t>Presenting Complaints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615"/>
        <w:gridCol w:w="2445"/>
        <w:gridCol w:w="1335"/>
        <w:gridCol w:w="2114"/>
        <w:gridCol w:w="1396"/>
        <w:gridCol w:w="1890"/>
      </w:tblGrid>
      <w:tr w:rsidR="000F5221" w:rsidRPr="00F82842" w14:paraId="01C49AC1" w14:textId="77777777" w:rsidTr="00DE69BD">
        <w:trPr>
          <w:trHeight w:val="890"/>
        </w:trPr>
        <w:tc>
          <w:tcPr>
            <w:tcW w:w="1615" w:type="dxa"/>
            <w:vAlign w:val="center"/>
          </w:tcPr>
          <w:p w14:paraId="7AAC4455" w14:textId="39E56BE3" w:rsidR="000F5221" w:rsidRPr="006D7F6D" w:rsidRDefault="000F5221" w:rsidP="00DD551A">
            <w:pPr>
              <w:rPr>
                <w:b/>
              </w:rPr>
            </w:pPr>
            <w:r w:rsidRPr="006D7F6D">
              <w:rPr>
                <w:b/>
              </w:rPr>
              <w:t>Acute cough duration</w:t>
            </w:r>
          </w:p>
        </w:tc>
        <w:tc>
          <w:tcPr>
            <w:tcW w:w="9180" w:type="dxa"/>
            <w:gridSpan w:val="5"/>
          </w:tcPr>
          <w:p w14:paraId="3DC676B4" w14:textId="1D55BD1F" w:rsidR="000F5221" w:rsidRPr="006D7F6D" w:rsidRDefault="000F5221" w:rsidP="0036432A">
            <w:pPr>
              <w:pStyle w:val="ListParagraph"/>
              <w:ind w:right="-576"/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39AFEF" wp14:editId="19C58FDE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205105</wp:posOffset>
                      </wp:positionV>
                      <wp:extent cx="257959" cy="193638"/>
                      <wp:effectExtent l="0" t="0" r="27940" b="1651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959" cy="1936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3F126FC">
                    <v:oval id="Oval 24" style="position:absolute;margin-left:40.45pt;margin-top:16.15pt;width:20.3pt;height:1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DAF92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">
                      <v:stroke joinstyle="miter"/>
                    </v:oval>
                  </w:pict>
                </mc:Fallback>
              </mc:AlternateContent>
            </w:r>
            <w:r w:rsidR="001F3F7D" w:rsidRPr="006D7F6D">
              <w:rPr>
                <w:b/>
              </w:rPr>
              <w:t>*</w:t>
            </w:r>
            <w:r w:rsidRPr="006D7F6D">
              <w:rPr>
                <w:b/>
              </w:rPr>
              <w:t xml:space="preserve">Less than one week  </w:t>
            </w:r>
            <w:r w:rsidR="00B07E90" w:rsidRPr="006D7F6D">
              <w:rPr>
                <w:b/>
              </w:rPr>
              <w:t xml:space="preserve">                                                 </w:t>
            </w:r>
            <w:r w:rsidRPr="006D7F6D">
              <w:rPr>
                <w:b/>
              </w:rPr>
              <w:t>More than 2 weeks</w:t>
            </w:r>
          </w:p>
        </w:tc>
      </w:tr>
      <w:tr w:rsidR="00577F3F" w:rsidRPr="00F82842" w14:paraId="1BF8C9AF" w14:textId="77777777" w:rsidTr="00DE69BD">
        <w:trPr>
          <w:trHeight w:val="890"/>
        </w:trPr>
        <w:tc>
          <w:tcPr>
            <w:tcW w:w="1615" w:type="dxa"/>
            <w:vAlign w:val="center"/>
          </w:tcPr>
          <w:p w14:paraId="5B0B4942" w14:textId="380AB27B" w:rsidR="00577F3F" w:rsidRPr="006D7F6D" w:rsidRDefault="00577F3F" w:rsidP="00DD551A">
            <w:pPr>
              <w:rPr>
                <w:b/>
              </w:rPr>
            </w:pPr>
            <w:r w:rsidRPr="006D7F6D">
              <w:rPr>
                <w:b/>
              </w:rPr>
              <w:t>Sputum</w:t>
            </w:r>
          </w:p>
        </w:tc>
        <w:tc>
          <w:tcPr>
            <w:tcW w:w="9180" w:type="dxa"/>
            <w:gridSpan w:val="5"/>
          </w:tcPr>
          <w:p w14:paraId="5B064E5A" w14:textId="7E43F78C" w:rsidR="0047543D" w:rsidRPr="006D7F6D" w:rsidRDefault="00577F3F" w:rsidP="00B07E90">
            <w:pPr>
              <w:pStyle w:val="ListParagraph"/>
              <w:ind w:right="-576"/>
              <w:rPr>
                <w:b/>
              </w:rPr>
            </w:pPr>
            <w:r w:rsidRPr="006D7F6D">
              <w:rPr>
                <w:b/>
              </w:rPr>
              <w:t>Yes</w:t>
            </w:r>
            <w:r w:rsidR="00B07E90" w:rsidRPr="006D7F6D">
              <w:rPr>
                <w:b/>
              </w:rPr>
              <w:t xml:space="preserve">               </w:t>
            </w:r>
            <w:r w:rsidRPr="006D7F6D">
              <w:rPr>
                <w:b/>
              </w:rPr>
              <w:t xml:space="preserve"> </w:t>
            </w:r>
            <w:r w:rsidR="00B07E90" w:rsidRPr="006D7F6D">
              <w:rPr>
                <w:b/>
              </w:rPr>
              <w:t>N</w:t>
            </w:r>
            <w:r w:rsidRPr="006D7F6D">
              <w:rPr>
                <w:b/>
              </w:rPr>
              <w:t>o</w:t>
            </w:r>
            <w:r w:rsidR="00B07E90" w:rsidRPr="006D7F6D">
              <w:rPr>
                <w:b/>
              </w:rPr>
              <w:t xml:space="preserve">      If yes, s</w:t>
            </w:r>
            <w:r w:rsidR="0047543D" w:rsidRPr="006D7F6D">
              <w:rPr>
                <w:b/>
              </w:rPr>
              <w:t>mall copious mucoid</w:t>
            </w:r>
            <w:r w:rsidR="00B07E90" w:rsidRPr="006D7F6D">
              <w:rPr>
                <w:b/>
              </w:rPr>
              <w:t xml:space="preserve">                       Copious</w:t>
            </w:r>
          </w:p>
        </w:tc>
      </w:tr>
      <w:tr w:rsidR="000F5221" w:rsidRPr="00F82842" w14:paraId="14AC7077" w14:textId="77777777" w:rsidTr="00DE69BD">
        <w:trPr>
          <w:trHeight w:val="890"/>
        </w:trPr>
        <w:tc>
          <w:tcPr>
            <w:tcW w:w="1615" w:type="dxa"/>
            <w:vAlign w:val="center"/>
          </w:tcPr>
          <w:p w14:paraId="5477B56F" w14:textId="45286B84" w:rsidR="000F5221" w:rsidRPr="006D7F6D" w:rsidRDefault="000F5221" w:rsidP="00DD551A">
            <w:pPr>
              <w:rPr>
                <w:b/>
              </w:rPr>
            </w:pPr>
            <w:r w:rsidRPr="006D7F6D">
              <w:rPr>
                <w:b/>
              </w:rPr>
              <w:t xml:space="preserve">If more than 2 weeks </w:t>
            </w:r>
          </w:p>
        </w:tc>
        <w:tc>
          <w:tcPr>
            <w:tcW w:w="9180" w:type="dxa"/>
            <w:gridSpan w:val="5"/>
          </w:tcPr>
          <w:p w14:paraId="0F78499B" w14:textId="35A05B27" w:rsidR="000F5221" w:rsidRPr="006D7F6D" w:rsidRDefault="000F5221" w:rsidP="0036432A">
            <w:pPr>
              <w:pStyle w:val="ListParagraph"/>
              <w:ind w:right="-576"/>
              <w:rPr>
                <w:b/>
              </w:rPr>
            </w:pPr>
            <w:r w:rsidRPr="006D7F6D">
              <w:rPr>
                <w:b/>
              </w:rPr>
              <w:t>Rule out TB, Asthma, COPD others</w:t>
            </w:r>
          </w:p>
        </w:tc>
      </w:tr>
      <w:tr w:rsidR="00806A3E" w:rsidRPr="00F82842" w14:paraId="0A9BD0EF" w14:textId="77777777" w:rsidTr="00DE69BD">
        <w:trPr>
          <w:trHeight w:val="890"/>
        </w:trPr>
        <w:tc>
          <w:tcPr>
            <w:tcW w:w="1615" w:type="dxa"/>
            <w:vAlign w:val="center"/>
          </w:tcPr>
          <w:p w14:paraId="48C8AFAA" w14:textId="69E0DDDE" w:rsidR="00806A3E" w:rsidRPr="006D7F6D" w:rsidRDefault="000F5221" w:rsidP="00DD551A">
            <w:pPr>
              <w:rPr>
                <w:b/>
              </w:rPr>
            </w:pPr>
            <w:r w:rsidRPr="006D7F6D">
              <w:rPr>
                <w:b/>
              </w:rPr>
              <w:t>Fever</w:t>
            </w:r>
          </w:p>
        </w:tc>
        <w:tc>
          <w:tcPr>
            <w:tcW w:w="9180" w:type="dxa"/>
            <w:gridSpan w:val="5"/>
          </w:tcPr>
          <w:p w14:paraId="691A1FBA" w14:textId="7639A715" w:rsidR="0036432A" w:rsidRPr="006D7F6D" w:rsidRDefault="0036432A" w:rsidP="0036432A">
            <w:pPr>
              <w:pStyle w:val="ListParagraph"/>
              <w:ind w:right="-576"/>
              <w:rPr>
                <w:b/>
              </w:rPr>
            </w:pPr>
          </w:p>
          <w:p w14:paraId="5607F701" w14:textId="32EBFA80" w:rsidR="00806A3E" w:rsidRPr="006D7F6D" w:rsidRDefault="002D5B8D" w:rsidP="002D5B8D">
            <w:pPr>
              <w:ind w:right="-576"/>
              <w:rPr>
                <w:b/>
              </w:rPr>
            </w:pPr>
            <w:r w:rsidRPr="006D7F6D">
              <w:rPr>
                <w:b/>
              </w:rPr>
              <w:t xml:space="preserve"> </w:t>
            </w:r>
            <w:r w:rsidR="001F3F7D" w:rsidRPr="006D7F6D">
              <w:rPr>
                <w:b/>
              </w:rPr>
              <w:t>*</w:t>
            </w:r>
            <w:proofErr w:type="gramStart"/>
            <w:r w:rsidR="000F5221" w:rsidRPr="006D7F6D">
              <w:rPr>
                <w:b/>
              </w:rPr>
              <w:t>High</w:t>
            </w:r>
            <w:r w:rsidR="00C47699" w:rsidRPr="006D7F6D">
              <w:rPr>
                <w:b/>
              </w:rPr>
              <w:t xml:space="preserve">  (</w:t>
            </w:r>
            <w:proofErr w:type="gramEnd"/>
            <w:r w:rsidR="00577F3F" w:rsidRPr="006D7F6D">
              <w:rPr>
                <w:b/>
              </w:rPr>
              <w:t>&gt;39C/102F)</w:t>
            </w:r>
            <w:r w:rsidR="00806A3E" w:rsidRPr="006D7F6D">
              <w:rPr>
                <w:b/>
              </w:rPr>
              <w:t xml:space="preserve">           </w:t>
            </w:r>
            <w:r w:rsidR="00577F3F" w:rsidRPr="006D7F6D">
              <w:rPr>
                <w:b/>
              </w:rPr>
              <w:t>Normal</w:t>
            </w:r>
          </w:p>
        </w:tc>
      </w:tr>
      <w:tr w:rsidR="0047543D" w:rsidRPr="00F82842" w14:paraId="32EF7665" w14:textId="77777777" w:rsidTr="00DE69BD">
        <w:trPr>
          <w:trHeight w:val="890"/>
        </w:trPr>
        <w:tc>
          <w:tcPr>
            <w:tcW w:w="1615" w:type="dxa"/>
            <w:vAlign w:val="center"/>
          </w:tcPr>
          <w:p w14:paraId="46ABBF9F" w14:textId="1715C868" w:rsidR="0047543D" w:rsidRPr="006D7F6D" w:rsidRDefault="00DD551A" w:rsidP="00DD551A">
            <w:pPr>
              <w:rPr>
                <w:b/>
              </w:rPr>
            </w:pPr>
            <w:r w:rsidRPr="006D7F6D">
              <w:rPr>
                <w:b/>
              </w:rPr>
              <w:t>Chills+ rigors</w:t>
            </w:r>
          </w:p>
        </w:tc>
        <w:tc>
          <w:tcPr>
            <w:tcW w:w="9180" w:type="dxa"/>
            <w:gridSpan w:val="5"/>
          </w:tcPr>
          <w:p w14:paraId="45E31027" w14:textId="57DD93E3" w:rsidR="0047543D" w:rsidRPr="006D7F6D" w:rsidRDefault="00DD551A" w:rsidP="0036432A">
            <w:pPr>
              <w:pStyle w:val="ListParagraph"/>
              <w:ind w:right="-576"/>
              <w:rPr>
                <w:b/>
              </w:rPr>
            </w:pPr>
            <w:r w:rsidRPr="006D7F6D">
              <w:rPr>
                <w:b/>
              </w:rPr>
              <w:t xml:space="preserve">Yes                              No </w:t>
            </w:r>
          </w:p>
        </w:tc>
      </w:tr>
      <w:tr w:rsidR="00806A3E" w:rsidRPr="00F82842" w14:paraId="5AB8BB8E" w14:textId="77777777" w:rsidTr="00DE69BD">
        <w:trPr>
          <w:trHeight w:val="800"/>
        </w:trPr>
        <w:tc>
          <w:tcPr>
            <w:tcW w:w="1615" w:type="dxa"/>
            <w:vAlign w:val="center"/>
          </w:tcPr>
          <w:p w14:paraId="6A46526E" w14:textId="087BCDB6" w:rsidR="00806A3E" w:rsidRPr="006D7F6D" w:rsidRDefault="000F5221" w:rsidP="00DD551A">
            <w:pPr>
              <w:rPr>
                <w:b/>
              </w:rPr>
            </w:pPr>
            <w:r w:rsidRPr="006D7F6D">
              <w:rPr>
                <w:b/>
              </w:rPr>
              <w:t>Pleuritic chest pain</w:t>
            </w:r>
          </w:p>
        </w:tc>
        <w:tc>
          <w:tcPr>
            <w:tcW w:w="9180" w:type="dxa"/>
            <w:gridSpan w:val="5"/>
          </w:tcPr>
          <w:p w14:paraId="7A779C67" w14:textId="21BE277C" w:rsidR="0036432A" w:rsidRPr="006D7F6D" w:rsidRDefault="0090528F" w:rsidP="0036432A">
            <w:pPr>
              <w:pStyle w:val="ListParagraph"/>
              <w:ind w:left="405" w:right="-576"/>
              <w:rPr>
                <w:b/>
              </w:rPr>
            </w:pPr>
            <w:r w:rsidRPr="006D7F6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709312" behindDoc="0" locked="0" layoutInCell="1" allowOverlap="1" wp14:anchorId="6EDE4B04" wp14:editId="3F8FA6A8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163485</wp:posOffset>
                      </wp:positionV>
                      <wp:extent cx="257810" cy="193040"/>
                      <wp:effectExtent l="0" t="0" r="27940" b="16510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4D49CB48" id="Oval 233" o:spid="_x0000_s1026" style="position:absolute;margin-left:111.95pt;margin-top:12.85pt;width:20.3pt;height:15.2pt;z-index:2537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1790D8C" wp14:editId="2C04BB87">
                      <wp:simplePos x="0" y="0"/>
                      <wp:positionH relativeFrom="column">
                        <wp:posOffset>558020</wp:posOffset>
                      </wp:positionH>
                      <wp:positionV relativeFrom="paragraph">
                        <wp:posOffset>140390</wp:posOffset>
                      </wp:positionV>
                      <wp:extent cx="257959" cy="193638"/>
                      <wp:effectExtent l="0" t="0" r="27940" b="1651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959" cy="1936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6F232BB5" id="Oval 29" o:spid="_x0000_s1026" style="position:absolute;margin-left:43.95pt;margin-top:11.05pt;width:20.3pt;height:1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26D529FE" w14:textId="0AF03B7B" w:rsidR="00806A3E" w:rsidRPr="006D7F6D" w:rsidRDefault="000F5221" w:rsidP="000E0352">
            <w:pPr>
              <w:pStyle w:val="ListParagraph"/>
              <w:numPr>
                <w:ilvl w:val="0"/>
                <w:numId w:val="9"/>
              </w:numPr>
              <w:ind w:right="-576"/>
              <w:rPr>
                <w:b/>
              </w:rPr>
            </w:pPr>
            <w:r w:rsidRPr="006D7F6D">
              <w:rPr>
                <w:b/>
              </w:rPr>
              <w:t>Yes</w:t>
            </w:r>
            <w:r w:rsidR="00806A3E" w:rsidRPr="006D7F6D">
              <w:rPr>
                <w:b/>
              </w:rPr>
              <w:t xml:space="preserve">                </w:t>
            </w:r>
            <w:r w:rsidR="0036432A" w:rsidRPr="006D7F6D">
              <w:rPr>
                <w:b/>
              </w:rPr>
              <w:t xml:space="preserve">b. </w:t>
            </w:r>
            <w:r w:rsidRPr="006D7F6D">
              <w:rPr>
                <w:b/>
              </w:rPr>
              <w:t xml:space="preserve"> No </w:t>
            </w:r>
            <w:r w:rsidR="00E30914" w:rsidRPr="006D7F6D">
              <w:rPr>
                <w:b/>
              </w:rPr>
              <w:t xml:space="preserve">   </w:t>
            </w:r>
          </w:p>
        </w:tc>
      </w:tr>
      <w:tr w:rsidR="00BC054E" w:rsidRPr="00F82842" w14:paraId="2BDE765E" w14:textId="4C841BA4" w:rsidTr="00BC054E">
        <w:trPr>
          <w:trHeight w:val="998"/>
        </w:trPr>
        <w:tc>
          <w:tcPr>
            <w:tcW w:w="1615" w:type="dxa"/>
            <w:vAlign w:val="center"/>
          </w:tcPr>
          <w:p w14:paraId="26AD99FC" w14:textId="1798E314" w:rsidR="00BC054E" w:rsidRPr="006D7F6D" w:rsidRDefault="000F5221" w:rsidP="00DD551A">
            <w:pPr>
              <w:rPr>
                <w:b/>
              </w:rPr>
            </w:pPr>
            <w:r w:rsidRPr="006D7F6D">
              <w:rPr>
                <w:b/>
              </w:rPr>
              <w:t>Difficulty breathing</w:t>
            </w:r>
          </w:p>
        </w:tc>
        <w:tc>
          <w:tcPr>
            <w:tcW w:w="2445" w:type="dxa"/>
            <w:vAlign w:val="center"/>
          </w:tcPr>
          <w:p w14:paraId="5D6D5824" w14:textId="3723AC5C" w:rsidR="00BC054E" w:rsidRPr="006D7F6D" w:rsidRDefault="00BC054E" w:rsidP="00BC054E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707264" behindDoc="0" locked="0" layoutInCell="1" allowOverlap="1" wp14:anchorId="2F2C7600" wp14:editId="10D4643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-12700</wp:posOffset>
                      </wp:positionV>
                      <wp:extent cx="257810" cy="193040"/>
                      <wp:effectExtent l="0" t="0" r="27940" b="16510"/>
                      <wp:wrapNone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4C73409">
                    <v:oval id="Oval 193" style="position:absolute;margin-left:72.3pt;margin-top:-1pt;width:20.3pt;height:15.2pt;z-index:2537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06646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706240" behindDoc="0" locked="0" layoutInCell="1" allowOverlap="1" wp14:anchorId="3B3D457F" wp14:editId="6A6789EA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5715</wp:posOffset>
                      </wp:positionV>
                      <wp:extent cx="257810" cy="193040"/>
                      <wp:effectExtent l="0" t="0" r="27940" b="16510"/>
                      <wp:wrapNone/>
                      <wp:docPr id="194" name="Oval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F21AE8F">
                    <v:oval id="Oval 194" style="position:absolute;margin-left:22.45pt;margin-top:.45pt;width:20.3pt;height:15.2pt;z-index:2537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E0670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jhlAIAAIUFAAAOAAAAZHJzL2Uyb0RvYy54bWysVN9vGyEMfp+0/wHxvt5dlq5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   No</w:t>
            </w:r>
          </w:p>
          <w:p w14:paraId="37DA1498" w14:textId="324A33B6" w:rsidR="00BC054E" w:rsidRPr="006D7F6D" w:rsidRDefault="00BC054E" w:rsidP="00BC054E">
            <w:pPr>
              <w:rPr>
                <w:b/>
              </w:rPr>
            </w:pPr>
            <w:r w:rsidRPr="006D7F6D">
              <w:rPr>
                <w:b/>
              </w:rPr>
              <w:t xml:space="preserve">                                    </w:t>
            </w:r>
          </w:p>
          <w:p w14:paraId="6CF91D1B" w14:textId="2844BA2E" w:rsidR="00BC054E" w:rsidRPr="006D7F6D" w:rsidRDefault="001F3F7D" w:rsidP="001F3F7D">
            <w:pPr>
              <w:rPr>
                <w:b/>
              </w:rPr>
            </w:pPr>
            <w:r w:rsidRPr="006D7F6D">
              <w:rPr>
                <w:b/>
              </w:rPr>
              <w:t>*&gt;</w:t>
            </w:r>
            <w:r w:rsidR="00577F3F" w:rsidRPr="006D7F6D">
              <w:rPr>
                <w:b/>
              </w:rPr>
              <w:t>24 breaths/min</w:t>
            </w:r>
          </w:p>
        </w:tc>
        <w:tc>
          <w:tcPr>
            <w:tcW w:w="1335" w:type="dxa"/>
            <w:vAlign w:val="center"/>
          </w:tcPr>
          <w:p w14:paraId="60FEC3CA" w14:textId="2A1B1087" w:rsidR="00BC054E" w:rsidRPr="006D7F6D" w:rsidRDefault="00577F3F" w:rsidP="00BC054E">
            <w:pPr>
              <w:ind w:right="-576"/>
              <w:rPr>
                <w:b/>
              </w:rPr>
            </w:pPr>
            <w:r w:rsidRPr="006D7F6D">
              <w:rPr>
                <w:b/>
              </w:rPr>
              <w:t>Sore throat</w:t>
            </w:r>
          </w:p>
        </w:tc>
        <w:tc>
          <w:tcPr>
            <w:tcW w:w="2114" w:type="dxa"/>
            <w:vAlign w:val="center"/>
          </w:tcPr>
          <w:p w14:paraId="0C47F39A" w14:textId="77777777" w:rsidR="00BC054E" w:rsidRPr="006D7F6D" w:rsidRDefault="00BC054E" w:rsidP="00BC054E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711360" behindDoc="0" locked="0" layoutInCell="1" allowOverlap="1" wp14:anchorId="44BA32F3" wp14:editId="36417DA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-12700</wp:posOffset>
                      </wp:positionV>
                      <wp:extent cx="257810" cy="193040"/>
                      <wp:effectExtent l="0" t="0" r="27940" b="1651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ACDE984">
                    <v:oval id="Oval 234" style="position:absolute;margin-left:72.3pt;margin-top:-1pt;width:20.3pt;height:15.2pt;z-index:2537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7AEF0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710336" behindDoc="0" locked="0" layoutInCell="1" allowOverlap="1" wp14:anchorId="097D4BCE" wp14:editId="26D1C7CC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5715</wp:posOffset>
                      </wp:positionV>
                      <wp:extent cx="257810" cy="193040"/>
                      <wp:effectExtent l="0" t="0" r="27940" b="1651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FEECD52">
                    <v:oval id="Oval 235" style="position:absolute;margin-left:22.45pt;margin-top:.45pt;width:20.3pt;height:15.2pt;z-index:2537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A074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   No</w:t>
            </w:r>
          </w:p>
          <w:p w14:paraId="3F590C2C" w14:textId="77777777" w:rsidR="00BC054E" w:rsidRPr="006D7F6D" w:rsidRDefault="00BC054E" w:rsidP="00BC054E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712384" behindDoc="0" locked="0" layoutInCell="1" allowOverlap="1" wp14:anchorId="58EAAC28" wp14:editId="3B21246E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122555</wp:posOffset>
                      </wp:positionV>
                      <wp:extent cx="257810" cy="193040"/>
                      <wp:effectExtent l="0" t="0" r="27940" b="16510"/>
                      <wp:wrapNone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413C5970" id="Oval 236" o:spid="_x0000_s1026" style="position:absolute;margin-left:22.4pt;margin-top:9.65pt;width:20.3pt;height:15.2pt;z-index:2537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 xml:space="preserve">                                    </w:t>
            </w:r>
          </w:p>
          <w:p w14:paraId="7EC3E9A3" w14:textId="627114BD" w:rsidR="00BC054E" w:rsidRPr="006D7F6D" w:rsidRDefault="00BC054E" w:rsidP="00BC054E">
            <w:pPr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  <w:tc>
          <w:tcPr>
            <w:tcW w:w="1396" w:type="dxa"/>
            <w:vAlign w:val="center"/>
          </w:tcPr>
          <w:p w14:paraId="29F4BF4D" w14:textId="56BEF1F0" w:rsidR="00BC054E" w:rsidRPr="006D7F6D" w:rsidRDefault="00577F3F" w:rsidP="00BC054E">
            <w:pPr>
              <w:ind w:right="-576"/>
              <w:rPr>
                <w:b/>
              </w:rPr>
            </w:pPr>
            <w:r w:rsidRPr="006D7F6D">
              <w:rPr>
                <w:b/>
                <w:noProof/>
              </w:rPr>
              <w:t>Runny nose</w:t>
            </w:r>
          </w:p>
        </w:tc>
        <w:tc>
          <w:tcPr>
            <w:tcW w:w="1890" w:type="dxa"/>
            <w:vAlign w:val="center"/>
          </w:tcPr>
          <w:p w14:paraId="2D2F4EFD" w14:textId="368B86C6" w:rsidR="00BC054E" w:rsidRPr="006D7F6D" w:rsidRDefault="00A84969" w:rsidP="00BC054E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714432" behindDoc="0" locked="0" layoutInCell="1" allowOverlap="1" wp14:anchorId="4807D4F9" wp14:editId="08E39400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-3810</wp:posOffset>
                      </wp:positionV>
                      <wp:extent cx="257810" cy="193040"/>
                      <wp:effectExtent l="0" t="0" r="27940" b="16510"/>
                      <wp:wrapNone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5FB7E208" id="Oval 300" o:spid="_x0000_s1026" style="position:absolute;margin-left:63.55pt;margin-top:-.3pt;width:20.3pt;height:15.2pt;z-index:2537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BC054E" w:rsidRPr="006D7F6D">
              <w:rPr>
                <w:b/>
              </w:rPr>
              <w:t>Yes            No</w:t>
            </w:r>
          </w:p>
          <w:p w14:paraId="0AF607B2" w14:textId="77777777" w:rsidR="00BC054E" w:rsidRPr="006D7F6D" w:rsidRDefault="00BC054E" w:rsidP="00BC054E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715456" behindDoc="0" locked="0" layoutInCell="1" allowOverlap="1" wp14:anchorId="35046697" wp14:editId="04E07358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144780</wp:posOffset>
                      </wp:positionV>
                      <wp:extent cx="257810" cy="193040"/>
                      <wp:effectExtent l="0" t="0" r="27940" b="16510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49D5DCA">
                    <v:oval id="Oval 302" style="position:absolute;margin-left:28.25pt;margin-top:11.4pt;width:20.3pt;height:15.2pt;z-index:2537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47135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xMlAIAAIU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 xml:space="preserve">                                    </w:t>
            </w:r>
          </w:p>
          <w:p w14:paraId="032548C9" w14:textId="4A46055D" w:rsidR="00BC054E" w:rsidRPr="006D7F6D" w:rsidRDefault="00BC054E" w:rsidP="00BC054E">
            <w:pPr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</w:tr>
      <w:tr w:rsidR="00C160CC" w:rsidRPr="00F82842" w14:paraId="230A2D83" w14:textId="09E33BDA" w:rsidTr="00225CF4">
        <w:trPr>
          <w:trHeight w:val="962"/>
        </w:trPr>
        <w:tc>
          <w:tcPr>
            <w:tcW w:w="1615" w:type="dxa"/>
            <w:vAlign w:val="center"/>
          </w:tcPr>
          <w:p w14:paraId="106FBACF" w14:textId="19A12E2F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Headache</w:t>
            </w:r>
          </w:p>
        </w:tc>
        <w:tc>
          <w:tcPr>
            <w:tcW w:w="2445" w:type="dxa"/>
            <w:vAlign w:val="center"/>
          </w:tcPr>
          <w:p w14:paraId="355ED19A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15808" behindDoc="0" locked="0" layoutInCell="1" allowOverlap="1" wp14:anchorId="1A21B768" wp14:editId="1A85C8AE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-12700</wp:posOffset>
                      </wp:positionV>
                      <wp:extent cx="257810" cy="193040"/>
                      <wp:effectExtent l="0" t="0" r="27940" b="1651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32781B1">
                    <v:oval id="Oval 240" style="position:absolute;margin-left:72.3pt;margin-top:-1pt;width:20.3pt;height:15.2pt;z-index:2538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0A06C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14784" behindDoc="0" locked="0" layoutInCell="1" allowOverlap="1" wp14:anchorId="19708205" wp14:editId="0C38C63F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5715</wp:posOffset>
                      </wp:positionV>
                      <wp:extent cx="257810" cy="193040"/>
                      <wp:effectExtent l="0" t="0" r="27940" b="16510"/>
                      <wp:wrapNone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7C98496">
                    <v:oval id="Oval 241" style="position:absolute;margin-left:22.45pt;margin-top:.45pt;width:20.3pt;height:15.2pt;z-index:2538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83BFD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   No</w:t>
            </w:r>
          </w:p>
          <w:p w14:paraId="119BCEA6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16832" behindDoc="0" locked="0" layoutInCell="1" allowOverlap="1" wp14:anchorId="791A1CD9" wp14:editId="79D1B959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144780</wp:posOffset>
                      </wp:positionV>
                      <wp:extent cx="257810" cy="193040"/>
                      <wp:effectExtent l="0" t="0" r="27940" b="16510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0EC011F">
                    <v:oval id="Oval 242" style="position:absolute;margin-left:28.25pt;margin-top:11.4pt;width:20.3pt;height:15.2pt;z-index:2538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57030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 xml:space="preserve">                                    </w:t>
            </w:r>
          </w:p>
          <w:p w14:paraId="295E55B1" w14:textId="0DDAC083" w:rsidR="00C160CC" w:rsidRPr="006D7F6D" w:rsidRDefault="00C160CC" w:rsidP="00C160CC">
            <w:pPr>
              <w:ind w:right="-576"/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  <w:tc>
          <w:tcPr>
            <w:tcW w:w="1335" w:type="dxa"/>
            <w:vAlign w:val="center"/>
          </w:tcPr>
          <w:p w14:paraId="46C8B820" w14:textId="1E852B43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 xml:space="preserve">Sneezing </w:t>
            </w:r>
          </w:p>
        </w:tc>
        <w:tc>
          <w:tcPr>
            <w:tcW w:w="2114" w:type="dxa"/>
            <w:vAlign w:val="center"/>
          </w:tcPr>
          <w:p w14:paraId="54420F31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18880" behindDoc="0" locked="0" layoutInCell="1" allowOverlap="1" wp14:anchorId="157035E2" wp14:editId="0CCFEB28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-12700</wp:posOffset>
                      </wp:positionV>
                      <wp:extent cx="257810" cy="193040"/>
                      <wp:effectExtent l="0" t="0" r="27940" b="16510"/>
                      <wp:wrapNone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032326C">
                    <v:oval id="Oval 243" style="position:absolute;margin-left:72.3pt;margin-top:-1pt;width:20.3pt;height:15.2pt;z-index:2538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44723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17856" behindDoc="0" locked="0" layoutInCell="1" allowOverlap="1" wp14:anchorId="1F7D1F05" wp14:editId="1E1BD338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5715</wp:posOffset>
                      </wp:positionV>
                      <wp:extent cx="257810" cy="193040"/>
                      <wp:effectExtent l="0" t="0" r="27940" b="16510"/>
                      <wp:wrapNone/>
                      <wp:docPr id="286" name="Oval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84A80C4">
                    <v:oval id="Oval 286" style="position:absolute;margin-left:22.45pt;margin-top:.45pt;width:20.3pt;height:15.2pt;z-index:2538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247B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   No</w:t>
            </w:r>
          </w:p>
          <w:p w14:paraId="054DB38E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19904" behindDoc="0" locked="0" layoutInCell="1" allowOverlap="1" wp14:anchorId="2C82BB00" wp14:editId="2E4CB68F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144780</wp:posOffset>
                      </wp:positionV>
                      <wp:extent cx="257810" cy="193040"/>
                      <wp:effectExtent l="0" t="0" r="27940" b="16510"/>
                      <wp:wrapNone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8EA60A2">
                    <v:oval id="Oval 287" style="position:absolute;margin-left:28.25pt;margin-top:11.4pt;width:20.3pt;height:15.2pt;z-index:2538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62337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 xml:space="preserve">                                    </w:t>
            </w:r>
          </w:p>
          <w:p w14:paraId="3A4B2C41" w14:textId="265CC9A9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  <w:tc>
          <w:tcPr>
            <w:tcW w:w="1396" w:type="dxa"/>
            <w:vAlign w:val="center"/>
          </w:tcPr>
          <w:p w14:paraId="3F929DCA" w14:textId="7B795F99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Diarr</w:t>
            </w:r>
            <w:r w:rsidR="00920197">
              <w:rPr>
                <w:b/>
              </w:rPr>
              <w:t>h</w:t>
            </w:r>
            <w:r w:rsidRPr="006D7F6D">
              <w:rPr>
                <w:b/>
              </w:rPr>
              <w:t>oea</w:t>
            </w:r>
          </w:p>
        </w:tc>
        <w:tc>
          <w:tcPr>
            <w:tcW w:w="1890" w:type="dxa"/>
            <w:vAlign w:val="center"/>
          </w:tcPr>
          <w:p w14:paraId="3EAA5B06" w14:textId="357F029C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13760" behindDoc="0" locked="0" layoutInCell="1" allowOverlap="1" wp14:anchorId="7230D484" wp14:editId="360322C5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-619760</wp:posOffset>
                      </wp:positionV>
                      <wp:extent cx="257810" cy="193040"/>
                      <wp:effectExtent l="0" t="0" r="27940" b="16510"/>
                      <wp:wrapNone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D160DBD">
                    <v:oval id="Oval 301" style="position:absolute;margin-left:19.95pt;margin-top:-48.8pt;width:20.3pt;height:15.2pt;z-index:2538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BE8BD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No</w:t>
            </w:r>
          </w:p>
          <w:p w14:paraId="2872D996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22976" behindDoc="0" locked="0" layoutInCell="1" allowOverlap="1" wp14:anchorId="3B4433E6" wp14:editId="4287D94B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144780</wp:posOffset>
                      </wp:positionV>
                      <wp:extent cx="257810" cy="193040"/>
                      <wp:effectExtent l="0" t="0" r="27940" b="16510"/>
                      <wp:wrapNone/>
                      <wp:docPr id="351" name="Oval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1218E85">
                    <v:oval id="Oval 351" style="position:absolute;margin-left:28.25pt;margin-top:11.4pt;width:20.3pt;height:15.2pt;z-index:2538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3597A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 xml:space="preserve">                                    </w:t>
            </w:r>
          </w:p>
          <w:p w14:paraId="6D7BCA26" w14:textId="78180FAA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</w:tr>
      <w:tr w:rsidR="00C160CC" w:rsidRPr="00F82842" w14:paraId="08D68C2F" w14:textId="4106F73C" w:rsidTr="00BC054E">
        <w:trPr>
          <w:trHeight w:val="791"/>
        </w:trPr>
        <w:tc>
          <w:tcPr>
            <w:tcW w:w="1615" w:type="dxa"/>
            <w:vAlign w:val="center"/>
          </w:tcPr>
          <w:p w14:paraId="5880B5A2" w14:textId="271041E1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 xml:space="preserve"> H/O Generalized weakness /malaise</w:t>
            </w:r>
          </w:p>
        </w:tc>
        <w:tc>
          <w:tcPr>
            <w:tcW w:w="2445" w:type="dxa"/>
            <w:vAlign w:val="center"/>
          </w:tcPr>
          <w:p w14:paraId="55CEFE56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24000" behindDoc="0" locked="0" layoutInCell="1" allowOverlap="1" wp14:anchorId="3407C3B7" wp14:editId="5C0237F8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5715</wp:posOffset>
                      </wp:positionV>
                      <wp:extent cx="257810" cy="193040"/>
                      <wp:effectExtent l="0" t="0" r="27940" b="16510"/>
                      <wp:wrapNone/>
                      <wp:docPr id="289" name="Oval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DCDEFE1">
                    <v:oval id="Oval 289" style="position:absolute;margin-left:22.45pt;margin-top:.45pt;width:20.3pt;height:15.2pt;z-index:2538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CC876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 xml:space="preserve">Yes              *Severe </w:t>
            </w:r>
          </w:p>
          <w:p w14:paraId="27C62ECF" w14:textId="5C2A175C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No</w:t>
            </w:r>
          </w:p>
          <w:p w14:paraId="78FE74F7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25024" behindDoc="0" locked="0" layoutInCell="1" allowOverlap="1" wp14:anchorId="028A22DB" wp14:editId="0867E7F4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144780</wp:posOffset>
                      </wp:positionV>
                      <wp:extent cx="257810" cy="193040"/>
                      <wp:effectExtent l="0" t="0" r="27940" b="16510"/>
                      <wp:wrapNone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2028871">
                    <v:oval id="Oval 290" style="position:absolute;margin-left:28.25pt;margin-top:11.4pt;width:20.3pt;height:15.2pt;z-index:2538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335A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 xml:space="preserve">                                    </w:t>
            </w:r>
          </w:p>
          <w:p w14:paraId="5CC4E6C9" w14:textId="67C5862D" w:rsidR="00C160CC" w:rsidRPr="006D7F6D" w:rsidRDefault="00C160CC" w:rsidP="00C160CC">
            <w:pPr>
              <w:ind w:right="-576"/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  <w:tc>
          <w:tcPr>
            <w:tcW w:w="1335" w:type="dxa"/>
            <w:vAlign w:val="center"/>
          </w:tcPr>
          <w:p w14:paraId="1CAC566D" w14:textId="30E8511D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 xml:space="preserve">Nasal blockade </w:t>
            </w:r>
          </w:p>
        </w:tc>
        <w:tc>
          <w:tcPr>
            <w:tcW w:w="2114" w:type="dxa"/>
            <w:vAlign w:val="center"/>
          </w:tcPr>
          <w:p w14:paraId="2FB51306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27072" behindDoc="0" locked="0" layoutInCell="1" allowOverlap="1" wp14:anchorId="0BED0039" wp14:editId="1E2E5410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-12700</wp:posOffset>
                      </wp:positionV>
                      <wp:extent cx="257810" cy="193040"/>
                      <wp:effectExtent l="0" t="0" r="27940" b="16510"/>
                      <wp:wrapNone/>
                      <wp:docPr id="291" name="Oval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3B8EA8F">
                    <v:oval id="Oval 291" style="position:absolute;margin-left:72.3pt;margin-top:-1pt;width:20.3pt;height:15.2pt;z-index:2538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B8F7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26048" behindDoc="0" locked="0" layoutInCell="1" allowOverlap="1" wp14:anchorId="725BBCFB" wp14:editId="446DDADA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5715</wp:posOffset>
                      </wp:positionV>
                      <wp:extent cx="257810" cy="193040"/>
                      <wp:effectExtent l="0" t="0" r="27940" b="16510"/>
                      <wp:wrapNone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D37F907">
                    <v:oval id="Oval 292" style="position:absolute;margin-left:22.45pt;margin-top:.45pt;width:20.3pt;height:15.2pt;z-index:2538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0CF6E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   No</w:t>
            </w:r>
          </w:p>
          <w:p w14:paraId="50A7A60B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28096" behindDoc="0" locked="0" layoutInCell="1" allowOverlap="1" wp14:anchorId="4571A5CD" wp14:editId="33F283B0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144780</wp:posOffset>
                      </wp:positionV>
                      <wp:extent cx="257810" cy="193040"/>
                      <wp:effectExtent l="0" t="0" r="27940" b="16510"/>
                      <wp:wrapNone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65A39C7">
                    <v:oval id="Oval 293" style="position:absolute;margin-left:28.25pt;margin-top:11.4pt;width:20.3pt;height:15.2pt;z-index:2538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165CE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 xml:space="preserve">                                    </w:t>
            </w:r>
          </w:p>
          <w:p w14:paraId="633EF1D5" w14:textId="4A2AF3C0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  <w:tc>
          <w:tcPr>
            <w:tcW w:w="1396" w:type="dxa"/>
            <w:vAlign w:val="center"/>
          </w:tcPr>
          <w:p w14:paraId="2C17DC1B" w14:textId="03BE9308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Constipation</w:t>
            </w:r>
          </w:p>
        </w:tc>
        <w:tc>
          <w:tcPr>
            <w:tcW w:w="1890" w:type="dxa"/>
            <w:vAlign w:val="center"/>
          </w:tcPr>
          <w:p w14:paraId="2C77D3A3" w14:textId="79E5FECA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21952" behindDoc="0" locked="0" layoutInCell="1" allowOverlap="1" wp14:anchorId="25531B63" wp14:editId="39FEE366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-650240</wp:posOffset>
                      </wp:positionV>
                      <wp:extent cx="257810" cy="193040"/>
                      <wp:effectExtent l="0" t="0" r="27940" b="16510"/>
                      <wp:wrapNone/>
                      <wp:docPr id="349" name="Oval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10FCC4E">
                    <v:oval id="Oval 349" style="position:absolute;margin-left:58.8pt;margin-top:-51.2pt;width:20.3pt;height:15.2pt;z-index:2538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458C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20928" behindDoc="0" locked="0" layoutInCell="1" allowOverlap="1" wp14:anchorId="5910F3CF" wp14:editId="2542A5DA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-648335</wp:posOffset>
                      </wp:positionV>
                      <wp:extent cx="257810" cy="193040"/>
                      <wp:effectExtent l="0" t="0" r="27940" b="16510"/>
                      <wp:wrapNone/>
                      <wp:docPr id="350" name="Oval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127D980">
                    <v:oval id="Oval 350" style="position:absolute;margin-left:19.2pt;margin-top:-51.05pt;width:20.3pt;height:15.2pt;z-index:2538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906C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29120" behindDoc="0" locked="0" layoutInCell="1" allowOverlap="1" wp14:anchorId="5729CAB2" wp14:editId="23956C4D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3810</wp:posOffset>
                      </wp:positionV>
                      <wp:extent cx="257810" cy="193040"/>
                      <wp:effectExtent l="0" t="0" r="27940" b="16510"/>
                      <wp:wrapNone/>
                      <wp:docPr id="352" name="Oval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CADA92B">
                    <v:oval id="Oval 352" style="position:absolute;margin-left:59.8pt;margin-top:.3pt;width:20.3pt;height:15.2pt;z-index:2538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79A36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No</w:t>
            </w:r>
          </w:p>
          <w:p w14:paraId="0BFEF03B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30144" behindDoc="0" locked="0" layoutInCell="1" allowOverlap="1" wp14:anchorId="3FC36C18" wp14:editId="47169D53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144780</wp:posOffset>
                      </wp:positionV>
                      <wp:extent cx="257810" cy="193040"/>
                      <wp:effectExtent l="0" t="0" r="27940" b="16510"/>
                      <wp:wrapNone/>
                      <wp:docPr id="366" name="Oval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B4B4D00">
                    <v:oval id="Oval 366" style="position:absolute;margin-left:28.25pt;margin-top:11.4pt;width:20.3pt;height:15.2pt;z-index:2538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A1E4D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 xml:space="preserve">                                    </w:t>
            </w:r>
          </w:p>
          <w:p w14:paraId="43479422" w14:textId="4E52BD02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</w:tr>
      <w:tr w:rsidR="00C160CC" w:rsidRPr="00F82842" w14:paraId="7D37FC4A" w14:textId="2C0AC64D" w:rsidTr="00225CF4">
        <w:trPr>
          <w:trHeight w:val="980"/>
        </w:trPr>
        <w:tc>
          <w:tcPr>
            <w:tcW w:w="1615" w:type="dxa"/>
            <w:vAlign w:val="center"/>
          </w:tcPr>
          <w:p w14:paraId="29CC8E6A" w14:textId="39E35BF6" w:rsidR="00C160CC" w:rsidRPr="006D7F6D" w:rsidRDefault="00C160CC" w:rsidP="00C160CC">
            <w:pPr>
              <w:rPr>
                <w:b/>
              </w:rPr>
            </w:pPr>
          </w:p>
        </w:tc>
        <w:tc>
          <w:tcPr>
            <w:tcW w:w="2445" w:type="dxa"/>
            <w:vAlign w:val="center"/>
          </w:tcPr>
          <w:p w14:paraId="6FEAB252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33216" behindDoc="0" locked="0" layoutInCell="1" allowOverlap="1" wp14:anchorId="5F65ED44" wp14:editId="644C33E0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-12700</wp:posOffset>
                      </wp:positionV>
                      <wp:extent cx="257810" cy="193040"/>
                      <wp:effectExtent l="0" t="0" r="27940" b="16510"/>
                      <wp:wrapNone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5AA7305">
                    <v:oval id="Oval 294" style="position:absolute;margin-left:72.3pt;margin-top:-1pt;width:20.3pt;height:15.2pt;z-index:2538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374974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32192" behindDoc="0" locked="0" layoutInCell="1" allowOverlap="1" wp14:anchorId="5A6F00F9" wp14:editId="6F85402C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5715</wp:posOffset>
                      </wp:positionV>
                      <wp:extent cx="257810" cy="193040"/>
                      <wp:effectExtent l="0" t="0" r="27940" b="16510"/>
                      <wp:wrapNone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8C2EFFE">
                    <v:oval id="Oval 295" style="position:absolute;margin-left:22.45pt;margin-top:.45pt;width:20.3pt;height:15.2pt;z-index:2538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9F1BB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   No</w:t>
            </w:r>
          </w:p>
          <w:p w14:paraId="19C7DC8B" w14:textId="266225C8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 xml:space="preserve">                                    </w:t>
            </w:r>
          </w:p>
          <w:p w14:paraId="278039D9" w14:textId="23647194" w:rsidR="00C160CC" w:rsidRPr="006D7F6D" w:rsidRDefault="00C160CC" w:rsidP="00C160CC">
            <w:pPr>
              <w:ind w:right="-576"/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  <w:tc>
          <w:tcPr>
            <w:tcW w:w="1335" w:type="dxa"/>
            <w:vAlign w:val="center"/>
          </w:tcPr>
          <w:p w14:paraId="2533774E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 xml:space="preserve"> H/O Nausea/</w:t>
            </w:r>
          </w:p>
          <w:p w14:paraId="317F5EDF" w14:textId="29EA8912" w:rsidR="00C160CC" w:rsidRPr="006D7F6D" w:rsidRDefault="00457BA6" w:rsidP="00C160CC">
            <w:pPr>
              <w:rPr>
                <w:b/>
              </w:rPr>
            </w:pPr>
            <w:r w:rsidRPr="006D7F6D">
              <w:rPr>
                <w:b/>
              </w:rPr>
              <w:t>V</w:t>
            </w:r>
            <w:r w:rsidR="00C160CC" w:rsidRPr="006D7F6D">
              <w:rPr>
                <w:b/>
              </w:rPr>
              <w:t>omiting</w:t>
            </w:r>
          </w:p>
        </w:tc>
        <w:tc>
          <w:tcPr>
            <w:tcW w:w="2114" w:type="dxa"/>
            <w:vAlign w:val="center"/>
          </w:tcPr>
          <w:p w14:paraId="2659B074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35264" behindDoc="0" locked="0" layoutInCell="1" allowOverlap="1" wp14:anchorId="2728CF11" wp14:editId="639C7D37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-12700</wp:posOffset>
                      </wp:positionV>
                      <wp:extent cx="257810" cy="193040"/>
                      <wp:effectExtent l="0" t="0" r="27940" b="16510"/>
                      <wp:wrapNone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D6F979D">
                    <v:oval id="Oval 297" style="position:absolute;margin-left:72.3pt;margin-top:-1pt;width:20.3pt;height:15.2pt;z-index:2538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EF77C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34240" behindDoc="0" locked="0" layoutInCell="1" allowOverlap="1" wp14:anchorId="057C901C" wp14:editId="16B12F95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5715</wp:posOffset>
                      </wp:positionV>
                      <wp:extent cx="257810" cy="193040"/>
                      <wp:effectExtent l="0" t="0" r="27940" b="16510"/>
                      <wp:wrapNone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35DE18F">
                    <v:oval id="Oval 298" style="position:absolute;margin-left:22.45pt;margin-top:.45pt;width:20.3pt;height:15.2pt;z-index:2538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9FCBC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   No</w:t>
            </w:r>
          </w:p>
          <w:p w14:paraId="59D31965" w14:textId="4DD1F0BF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 xml:space="preserve">                                    </w:t>
            </w:r>
          </w:p>
          <w:p w14:paraId="538FF8C6" w14:textId="12822DEE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  <w:tc>
          <w:tcPr>
            <w:tcW w:w="1396" w:type="dxa"/>
            <w:vAlign w:val="center"/>
          </w:tcPr>
          <w:p w14:paraId="4D5B596E" w14:textId="600536A7" w:rsidR="00C160CC" w:rsidRPr="006D7F6D" w:rsidRDefault="005C1D78" w:rsidP="00C160CC">
            <w:pPr>
              <w:rPr>
                <w:b/>
              </w:rPr>
            </w:pPr>
            <w:r>
              <w:rPr>
                <w:b/>
              </w:rPr>
              <w:t>Any other</w:t>
            </w:r>
          </w:p>
        </w:tc>
        <w:tc>
          <w:tcPr>
            <w:tcW w:w="1890" w:type="dxa"/>
            <w:vAlign w:val="center"/>
          </w:tcPr>
          <w:p w14:paraId="6D1543D2" w14:textId="04A622B0" w:rsidR="00C160CC" w:rsidRPr="006D7F6D" w:rsidRDefault="00C160CC" w:rsidP="00C160CC">
            <w:pPr>
              <w:rPr>
                <w:b/>
              </w:rPr>
            </w:pPr>
            <w:r w:rsidRPr="006D7F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831168" behindDoc="0" locked="0" layoutInCell="1" allowOverlap="1" wp14:anchorId="5634AFD4" wp14:editId="116850F5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-666115</wp:posOffset>
                      </wp:positionV>
                      <wp:extent cx="257810" cy="193040"/>
                      <wp:effectExtent l="0" t="0" r="27940" b="16510"/>
                      <wp:wrapNone/>
                      <wp:docPr id="365" name="Oval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35880D1">
                    <v:oval id="Oval 365" style="position:absolute;margin-left:18.45pt;margin-top:-52.45pt;width:20.3pt;height:15.2pt;z-index:2538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F4021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">
                      <v:stroke joinstyle="miter"/>
                    </v:oval>
                  </w:pict>
                </mc:Fallback>
              </mc:AlternateContent>
            </w:r>
            <w:r w:rsidRPr="006D7F6D">
              <w:rPr>
                <w:b/>
              </w:rPr>
              <w:t>Yes           No</w:t>
            </w:r>
          </w:p>
          <w:p w14:paraId="63D7BEDB" w14:textId="26B6F838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 xml:space="preserve">                                    </w:t>
            </w:r>
          </w:p>
          <w:p w14:paraId="34664BAB" w14:textId="66C1C33A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NA</w:t>
            </w:r>
          </w:p>
        </w:tc>
      </w:tr>
      <w:tr w:rsidR="00C160CC" w:rsidRPr="00F82842" w14:paraId="65D0352D" w14:textId="5EB62C39" w:rsidTr="00DE69BD">
        <w:trPr>
          <w:trHeight w:val="1529"/>
        </w:trPr>
        <w:tc>
          <w:tcPr>
            <w:tcW w:w="1615" w:type="dxa"/>
            <w:vAlign w:val="center"/>
          </w:tcPr>
          <w:p w14:paraId="654DA451" w14:textId="28F2CA69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Mental status</w:t>
            </w:r>
          </w:p>
        </w:tc>
        <w:tc>
          <w:tcPr>
            <w:tcW w:w="9180" w:type="dxa"/>
            <w:gridSpan w:val="5"/>
            <w:vAlign w:val="center"/>
          </w:tcPr>
          <w:p w14:paraId="49E1A0C0" w14:textId="77777777" w:rsidR="00C160CC" w:rsidRPr="006D7F6D" w:rsidRDefault="00C160CC" w:rsidP="00C160CC">
            <w:pPr>
              <w:rPr>
                <w:b/>
              </w:rPr>
            </w:pPr>
            <w:r w:rsidRPr="006D7F6D">
              <w:rPr>
                <w:b/>
              </w:rPr>
              <w:t>Well oriented</w:t>
            </w:r>
          </w:p>
          <w:p w14:paraId="0DCB6199" w14:textId="25025E81" w:rsidR="00C160CC" w:rsidRPr="006D7F6D" w:rsidRDefault="00C160CC" w:rsidP="005C1D78">
            <w:pPr>
              <w:rPr>
                <w:b/>
              </w:rPr>
            </w:pPr>
            <w:r w:rsidRPr="006D7F6D">
              <w:rPr>
                <w:b/>
              </w:rPr>
              <w:t>*Confusion</w:t>
            </w:r>
            <w:r w:rsidR="005C1D78">
              <w:rPr>
                <w:b/>
              </w:rPr>
              <w:t>/</w:t>
            </w:r>
            <w:r w:rsidRPr="006D7F6D">
              <w:rPr>
                <w:b/>
              </w:rPr>
              <w:t xml:space="preserve">*Delirious </w:t>
            </w:r>
          </w:p>
        </w:tc>
      </w:tr>
    </w:tbl>
    <w:p w14:paraId="1EB2D5CE" w14:textId="2368172E" w:rsidR="00E34A86" w:rsidRPr="00F82842" w:rsidRDefault="00891744" w:rsidP="00CB3D86">
      <w:pPr>
        <w:ind w:right="-576"/>
        <w:rPr>
          <w:b/>
          <w:sz w:val="28"/>
          <w:szCs w:val="28"/>
        </w:rPr>
      </w:pPr>
      <w:r w:rsidRPr="00F82842">
        <w:rPr>
          <w:b/>
          <w:sz w:val="28"/>
          <w:szCs w:val="28"/>
        </w:rPr>
        <w:t>If inpatient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785"/>
        <w:gridCol w:w="2610"/>
        <w:gridCol w:w="2970"/>
        <w:gridCol w:w="2610"/>
        <w:gridCol w:w="270"/>
      </w:tblGrid>
      <w:tr w:rsidR="0017565B" w:rsidRPr="00F82842" w14:paraId="24909218" w14:textId="62D371B0" w:rsidTr="00A03BD2">
        <w:trPr>
          <w:gridAfter w:val="1"/>
          <w:wAfter w:w="270" w:type="dxa"/>
          <w:trHeight w:val="458"/>
        </w:trPr>
        <w:tc>
          <w:tcPr>
            <w:tcW w:w="10975" w:type="dxa"/>
            <w:gridSpan w:val="4"/>
            <w:shd w:val="clear" w:color="auto" w:fill="FFFFFF" w:themeFill="background1"/>
            <w:vAlign w:val="center"/>
          </w:tcPr>
          <w:p w14:paraId="64BD68F1" w14:textId="3E65E119" w:rsidR="0017565B" w:rsidRPr="00F82842" w:rsidRDefault="0017565B" w:rsidP="00F620F7">
            <w:pPr>
              <w:ind w:right="-576"/>
              <w:rPr>
                <w:b/>
                <w:sz w:val="24"/>
              </w:rPr>
            </w:pPr>
            <w:r w:rsidRPr="00F82842">
              <w:rPr>
                <w:b/>
                <w:sz w:val="24"/>
              </w:rPr>
              <w:t xml:space="preserve">Patient admitted to </w:t>
            </w:r>
          </w:p>
        </w:tc>
      </w:tr>
      <w:tr w:rsidR="0017565B" w:rsidRPr="00F82842" w14:paraId="19EBF356" w14:textId="516FD6FE" w:rsidTr="00A03BD2">
        <w:trPr>
          <w:gridAfter w:val="1"/>
          <w:wAfter w:w="270" w:type="dxa"/>
          <w:trHeight w:val="971"/>
        </w:trPr>
        <w:tc>
          <w:tcPr>
            <w:tcW w:w="2785" w:type="dxa"/>
            <w:vAlign w:val="center"/>
          </w:tcPr>
          <w:p w14:paraId="59416541" w14:textId="72B61C5A" w:rsidR="0017565B" w:rsidRPr="00F82842" w:rsidRDefault="000E0352" w:rsidP="00CB36D7">
            <w:pPr>
              <w:ind w:right="-576"/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15072" behindDoc="0" locked="0" layoutInCell="1" allowOverlap="1" wp14:anchorId="4D9B414B" wp14:editId="423AFF7C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-59690</wp:posOffset>
                      </wp:positionV>
                      <wp:extent cx="257810" cy="193040"/>
                      <wp:effectExtent l="0" t="0" r="27940" b="1651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19F99" id="Oval 46" o:spid="_x0000_s1026" style="position:absolute;margin-left:87.95pt;margin-top:-4.7pt;width:20.3pt;height:15.2pt;z-index:2533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7565B" w:rsidRPr="00F82842">
              <w:t xml:space="preserve">    If only Ward</w:t>
            </w:r>
          </w:p>
        </w:tc>
        <w:tc>
          <w:tcPr>
            <w:tcW w:w="2610" w:type="dxa"/>
            <w:vAlign w:val="center"/>
          </w:tcPr>
          <w:p w14:paraId="3CD653D8" w14:textId="11A9A562" w:rsidR="0017565B" w:rsidRPr="00F82842" w:rsidRDefault="000E0352" w:rsidP="00CB36D7">
            <w:pPr>
              <w:ind w:right="-576"/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16096" behindDoc="0" locked="0" layoutInCell="1" allowOverlap="1" wp14:anchorId="55FA5C50" wp14:editId="1FA7D24D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-40005</wp:posOffset>
                      </wp:positionV>
                      <wp:extent cx="257810" cy="193040"/>
                      <wp:effectExtent l="0" t="0" r="27940" b="1651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2DE6EB" id="Oval 47" o:spid="_x0000_s1026" style="position:absolute;margin-left:79.35pt;margin-top:-3.15pt;width:20.3pt;height:15.2pt;z-index:2533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PNkwIAAIMFAAAOAAAAZHJzL2Uyb0RvYy54bWysVN9vGyEMfp+0/wHxvt5dlq5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7565B" w:rsidRPr="00F82842">
              <w:t xml:space="preserve">    </w:t>
            </w:r>
            <w:r w:rsidR="0017565B">
              <w:t xml:space="preserve"> </w:t>
            </w:r>
            <w:r w:rsidR="0017565B" w:rsidRPr="00F82842">
              <w:t>If only ICU</w:t>
            </w:r>
          </w:p>
        </w:tc>
        <w:tc>
          <w:tcPr>
            <w:tcW w:w="2970" w:type="dxa"/>
            <w:vAlign w:val="center"/>
          </w:tcPr>
          <w:p w14:paraId="2CD5C909" w14:textId="7AD5A46E" w:rsidR="0017565B" w:rsidRDefault="000E0352" w:rsidP="00CB36D7">
            <w:pPr>
              <w:ind w:right="-576"/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17120" behindDoc="0" locked="0" layoutInCell="1" allowOverlap="1" wp14:anchorId="0F9FCEFB" wp14:editId="030DE252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48895</wp:posOffset>
                      </wp:positionV>
                      <wp:extent cx="257810" cy="193040"/>
                      <wp:effectExtent l="0" t="0" r="27940" b="1651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1EFFC0" id="Oval 48" o:spid="_x0000_s1026" style="position:absolute;margin-left:104.4pt;margin-top:3.85pt;width:20.3pt;height:15.2pt;z-index:2533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cxkwIAAIMFAAAOAAAAZHJzL2Uyb0RvYy54bWysVN9vGyEMfp+0/wHxvt5dlq5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7565B" w:rsidRPr="00F82842">
              <w:t xml:space="preserve">If admitted to ward </w:t>
            </w:r>
          </w:p>
          <w:p w14:paraId="055B4829" w14:textId="23542496" w:rsidR="0017565B" w:rsidRPr="00F82842" w:rsidRDefault="0017565B" w:rsidP="00CB36D7">
            <w:pPr>
              <w:ind w:right="-576"/>
            </w:pPr>
            <w:r w:rsidRPr="00F82842">
              <w:t>and then to ICU</w:t>
            </w:r>
          </w:p>
        </w:tc>
        <w:tc>
          <w:tcPr>
            <w:tcW w:w="2610" w:type="dxa"/>
          </w:tcPr>
          <w:p w14:paraId="21E246BB" w14:textId="77777777" w:rsidR="0017565B" w:rsidRDefault="0017565B" w:rsidP="00CB36D7">
            <w:pPr>
              <w:ind w:right="-576"/>
            </w:pPr>
          </w:p>
          <w:p w14:paraId="55EA15EC" w14:textId="2122BC02" w:rsidR="008E2E29" w:rsidRDefault="000E0352" w:rsidP="00CB36D7">
            <w:pPr>
              <w:ind w:right="-576"/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8384" behindDoc="0" locked="0" layoutInCell="1" allowOverlap="1" wp14:anchorId="61C14F18" wp14:editId="5209A10F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33655</wp:posOffset>
                      </wp:positionV>
                      <wp:extent cx="257810" cy="193040"/>
                      <wp:effectExtent l="0" t="0" r="27940" b="16510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B551E" id="Oval 87" o:spid="_x0000_s1026" style="position:absolute;margin-left:86.05pt;margin-top:2.65pt;width:20.3pt;height:15.2pt;z-index:2533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7565B" w:rsidRPr="00F82842">
              <w:t xml:space="preserve">If admitted to </w:t>
            </w:r>
            <w:r w:rsidR="0017565B">
              <w:t>ICU</w:t>
            </w:r>
            <w:r w:rsidR="0017565B" w:rsidRPr="00F82842">
              <w:t xml:space="preserve"> </w:t>
            </w:r>
          </w:p>
          <w:p w14:paraId="4A97A843" w14:textId="2FE976FF" w:rsidR="0017565B" w:rsidRPr="008E2E29" w:rsidRDefault="0017565B" w:rsidP="00CB36D7">
            <w:pPr>
              <w:ind w:right="-576"/>
            </w:pPr>
            <w:r w:rsidRPr="00F82842">
              <w:t>and then to</w:t>
            </w:r>
            <w:r>
              <w:t xml:space="preserve"> Ward</w:t>
            </w:r>
          </w:p>
        </w:tc>
      </w:tr>
      <w:tr w:rsidR="0017565B" w:rsidRPr="00F82842" w14:paraId="6034730D" w14:textId="371EF1F3" w:rsidTr="00A03BD2">
        <w:trPr>
          <w:gridAfter w:val="1"/>
          <w:wAfter w:w="270" w:type="dxa"/>
          <w:trHeight w:val="773"/>
        </w:trPr>
        <w:tc>
          <w:tcPr>
            <w:tcW w:w="2785" w:type="dxa"/>
          </w:tcPr>
          <w:p w14:paraId="0BE2E4B1" w14:textId="7C340523" w:rsidR="0017565B" w:rsidRPr="00F82842" w:rsidRDefault="0017565B" w:rsidP="00CB3D86">
            <w:pPr>
              <w:ind w:right="-576"/>
            </w:pPr>
            <w:r w:rsidRPr="00F82842">
              <w:lastRenderedPageBreak/>
              <w:t>Date of admission into ward:</w:t>
            </w:r>
          </w:p>
        </w:tc>
        <w:tc>
          <w:tcPr>
            <w:tcW w:w="2610" w:type="dxa"/>
          </w:tcPr>
          <w:p w14:paraId="1A6C017E" w14:textId="297892EF" w:rsidR="0017565B" w:rsidRPr="00F82842" w:rsidRDefault="0017565B" w:rsidP="00CB3D86">
            <w:pPr>
              <w:ind w:right="-576"/>
            </w:pPr>
            <w:r w:rsidRPr="00F82842">
              <w:t xml:space="preserve">Date of admission into ICU: </w:t>
            </w:r>
          </w:p>
        </w:tc>
        <w:tc>
          <w:tcPr>
            <w:tcW w:w="2970" w:type="dxa"/>
          </w:tcPr>
          <w:p w14:paraId="3C81F22D" w14:textId="1BBB4869" w:rsidR="0017565B" w:rsidRPr="00F82842" w:rsidRDefault="0017565B" w:rsidP="00CB3D86">
            <w:pPr>
              <w:ind w:right="-576"/>
            </w:pPr>
            <w:r w:rsidRPr="00F82842">
              <w:t>Date of Admission to ward:</w:t>
            </w:r>
          </w:p>
        </w:tc>
        <w:tc>
          <w:tcPr>
            <w:tcW w:w="2610" w:type="dxa"/>
          </w:tcPr>
          <w:p w14:paraId="3934C86D" w14:textId="7CD20BFC" w:rsidR="0017565B" w:rsidRPr="00F82842" w:rsidRDefault="008E2E29" w:rsidP="00CB3D86">
            <w:pPr>
              <w:ind w:right="-576"/>
            </w:pPr>
            <w:r w:rsidRPr="00F82842">
              <w:t>Date of admission into ICU</w:t>
            </w:r>
            <w:r>
              <w:t>:</w:t>
            </w:r>
          </w:p>
        </w:tc>
      </w:tr>
      <w:tr w:rsidR="0017565B" w:rsidRPr="00F82842" w14:paraId="451A37F2" w14:textId="38F9CC93" w:rsidTr="00A03BD2">
        <w:trPr>
          <w:gridAfter w:val="1"/>
          <w:wAfter w:w="270" w:type="dxa"/>
          <w:trHeight w:val="710"/>
        </w:trPr>
        <w:tc>
          <w:tcPr>
            <w:tcW w:w="2785" w:type="dxa"/>
          </w:tcPr>
          <w:p w14:paraId="480A6FFA" w14:textId="621CFC2C" w:rsidR="0017565B" w:rsidRPr="00F82842" w:rsidRDefault="0017565B" w:rsidP="00CB3D86">
            <w:pPr>
              <w:ind w:right="-576"/>
            </w:pPr>
            <w:r w:rsidRPr="00F82842">
              <w:t>Date of Exit from ward:</w:t>
            </w:r>
          </w:p>
        </w:tc>
        <w:tc>
          <w:tcPr>
            <w:tcW w:w="2610" w:type="dxa"/>
          </w:tcPr>
          <w:p w14:paraId="5376AA41" w14:textId="55246731" w:rsidR="0017565B" w:rsidRPr="00F82842" w:rsidRDefault="0017565B" w:rsidP="00CB3D86">
            <w:pPr>
              <w:ind w:right="-576"/>
            </w:pPr>
            <w:r w:rsidRPr="00F82842">
              <w:t xml:space="preserve">Date of Exit from ICU: </w:t>
            </w:r>
          </w:p>
        </w:tc>
        <w:tc>
          <w:tcPr>
            <w:tcW w:w="2970" w:type="dxa"/>
          </w:tcPr>
          <w:p w14:paraId="0A6E50B0" w14:textId="1E6043CD" w:rsidR="0017565B" w:rsidRPr="00F82842" w:rsidRDefault="0017565B" w:rsidP="00CB3D86">
            <w:pPr>
              <w:ind w:right="-576"/>
            </w:pPr>
            <w:r w:rsidRPr="00F82842">
              <w:t xml:space="preserve">Date of Exit from ward: </w:t>
            </w:r>
          </w:p>
        </w:tc>
        <w:tc>
          <w:tcPr>
            <w:tcW w:w="2610" w:type="dxa"/>
          </w:tcPr>
          <w:p w14:paraId="6229E81C" w14:textId="748848EC" w:rsidR="0017565B" w:rsidRPr="00F82842" w:rsidRDefault="000033FE" w:rsidP="00CB3D86">
            <w:pPr>
              <w:ind w:right="-576"/>
            </w:pPr>
            <w:r w:rsidRPr="00F82842">
              <w:t>Date of Exit from ICU:</w:t>
            </w:r>
          </w:p>
        </w:tc>
      </w:tr>
      <w:tr w:rsidR="0017565B" w:rsidRPr="00F82842" w14:paraId="4D7D2362" w14:textId="7CBA69A9" w:rsidTr="00A03BD2">
        <w:trPr>
          <w:gridAfter w:val="1"/>
          <w:wAfter w:w="270" w:type="dxa"/>
          <w:trHeight w:val="710"/>
        </w:trPr>
        <w:tc>
          <w:tcPr>
            <w:tcW w:w="5395" w:type="dxa"/>
            <w:gridSpan w:val="2"/>
            <w:vMerge w:val="restart"/>
          </w:tcPr>
          <w:p w14:paraId="7E8554F5" w14:textId="77777777" w:rsidR="0017565B" w:rsidRPr="00F82842" w:rsidRDefault="0017565B" w:rsidP="00CB3D86">
            <w:pPr>
              <w:ind w:right="-576"/>
            </w:pPr>
          </w:p>
        </w:tc>
        <w:tc>
          <w:tcPr>
            <w:tcW w:w="2970" w:type="dxa"/>
          </w:tcPr>
          <w:p w14:paraId="5C193117" w14:textId="333AA229" w:rsidR="0017565B" w:rsidRPr="00F82842" w:rsidRDefault="0017565B" w:rsidP="00CB3D86">
            <w:pPr>
              <w:ind w:right="-576"/>
            </w:pPr>
            <w:r w:rsidRPr="00F82842">
              <w:t>Date of admission into ICU:</w:t>
            </w:r>
          </w:p>
        </w:tc>
        <w:tc>
          <w:tcPr>
            <w:tcW w:w="2610" w:type="dxa"/>
          </w:tcPr>
          <w:p w14:paraId="16748364" w14:textId="2F685034" w:rsidR="0017565B" w:rsidRPr="00F82842" w:rsidRDefault="000033FE" w:rsidP="00CB3D86">
            <w:pPr>
              <w:ind w:right="-576"/>
            </w:pPr>
            <w:r w:rsidRPr="00F82842">
              <w:t>Date of admission into ward:</w:t>
            </w:r>
          </w:p>
        </w:tc>
      </w:tr>
      <w:tr w:rsidR="0017565B" w:rsidRPr="00F82842" w14:paraId="3993F3F1" w14:textId="0EE144B6" w:rsidTr="00A03BD2">
        <w:trPr>
          <w:gridAfter w:val="1"/>
          <w:wAfter w:w="270" w:type="dxa"/>
          <w:trHeight w:val="710"/>
        </w:trPr>
        <w:tc>
          <w:tcPr>
            <w:tcW w:w="5395" w:type="dxa"/>
            <w:gridSpan w:val="2"/>
            <w:vMerge/>
          </w:tcPr>
          <w:p w14:paraId="40FC8BA5" w14:textId="77777777" w:rsidR="0017565B" w:rsidRPr="00F82842" w:rsidRDefault="0017565B" w:rsidP="00827F4A">
            <w:pPr>
              <w:ind w:right="-576"/>
            </w:pPr>
          </w:p>
        </w:tc>
        <w:tc>
          <w:tcPr>
            <w:tcW w:w="2970" w:type="dxa"/>
          </w:tcPr>
          <w:p w14:paraId="33861302" w14:textId="56732522" w:rsidR="0017565B" w:rsidRPr="00F82842" w:rsidRDefault="0017565B" w:rsidP="00827F4A">
            <w:pPr>
              <w:ind w:right="-576"/>
            </w:pPr>
            <w:r w:rsidRPr="00F82842">
              <w:t xml:space="preserve">Date of Exit from ICU: </w:t>
            </w:r>
          </w:p>
        </w:tc>
        <w:tc>
          <w:tcPr>
            <w:tcW w:w="2610" w:type="dxa"/>
          </w:tcPr>
          <w:p w14:paraId="7315A220" w14:textId="00014AE2" w:rsidR="0017565B" w:rsidRPr="00F82842" w:rsidRDefault="000033FE" w:rsidP="00827F4A">
            <w:pPr>
              <w:ind w:right="-576"/>
            </w:pPr>
            <w:r w:rsidRPr="00F82842">
              <w:t>Date of Exit from ward:</w:t>
            </w:r>
          </w:p>
        </w:tc>
      </w:tr>
      <w:tr w:rsidR="000033FE" w:rsidRPr="00F82842" w14:paraId="425A4D21" w14:textId="1FF9A5AE" w:rsidTr="00A03BD2">
        <w:trPr>
          <w:gridAfter w:val="1"/>
          <w:wAfter w:w="270" w:type="dxa"/>
          <w:trHeight w:val="710"/>
        </w:trPr>
        <w:tc>
          <w:tcPr>
            <w:tcW w:w="5395" w:type="dxa"/>
            <w:gridSpan w:val="2"/>
            <w:vMerge/>
          </w:tcPr>
          <w:p w14:paraId="018DC3E2" w14:textId="77777777" w:rsidR="000033FE" w:rsidRPr="00F82842" w:rsidRDefault="000033FE" w:rsidP="00827F4A">
            <w:pPr>
              <w:ind w:right="-576"/>
            </w:pPr>
          </w:p>
        </w:tc>
        <w:tc>
          <w:tcPr>
            <w:tcW w:w="2970" w:type="dxa"/>
          </w:tcPr>
          <w:p w14:paraId="36A06548" w14:textId="1D2B5740" w:rsidR="000033FE" w:rsidRPr="00F82842" w:rsidRDefault="000033FE" w:rsidP="00827F4A">
            <w:pPr>
              <w:ind w:right="-576"/>
            </w:pPr>
            <w:r w:rsidRPr="00F82842">
              <w:t>Date of re</w:t>
            </w:r>
            <w:r>
              <w:t>-</w:t>
            </w:r>
            <w:r w:rsidRPr="00F82842">
              <w:t>admission into ward:</w:t>
            </w:r>
          </w:p>
        </w:tc>
        <w:tc>
          <w:tcPr>
            <w:tcW w:w="2610" w:type="dxa"/>
            <w:vMerge w:val="restart"/>
          </w:tcPr>
          <w:p w14:paraId="4755C805" w14:textId="77777777" w:rsidR="000033FE" w:rsidRPr="00F82842" w:rsidRDefault="000033FE" w:rsidP="00827F4A">
            <w:pPr>
              <w:ind w:right="-576"/>
            </w:pPr>
          </w:p>
        </w:tc>
      </w:tr>
      <w:tr w:rsidR="000033FE" w:rsidRPr="00F82842" w14:paraId="71162107" w14:textId="40E7506B" w:rsidTr="00A03BD2">
        <w:trPr>
          <w:gridAfter w:val="1"/>
          <w:wAfter w:w="270" w:type="dxa"/>
          <w:trHeight w:val="710"/>
        </w:trPr>
        <w:tc>
          <w:tcPr>
            <w:tcW w:w="5395" w:type="dxa"/>
            <w:gridSpan w:val="2"/>
            <w:vMerge/>
          </w:tcPr>
          <w:p w14:paraId="0D7907C7" w14:textId="77777777" w:rsidR="000033FE" w:rsidRPr="00F82842" w:rsidRDefault="000033FE" w:rsidP="00827F4A">
            <w:pPr>
              <w:ind w:right="-576"/>
            </w:pPr>
          </w:p>
        </w:tc>
        <w:tc>
          <w:tcPr>
            <w:tcW w:w="2970" w:type="dxa"/>
          </w:tcPr>
          <w:p w14:paraId="772C145D" w14:textId="23555F07" w:rsidR="000033FE" w:rsidRPr="00F82842" w:rsidRDefault="000033FE" w:rsidP="00827F4A">
            <w:pPr>
              <w:ind w:right="-576"/>
            </w:pPr>
            <w:r w:rsidRPr="00F82842">
              <w:t xml:space="preserve">Date of </w:t>
            </w:r>
            <w:r>
              <w:t>re-</w:t>
            </w:r>
            <w:r w:rsidRPr="00F82842">
              <w:t xml:space="preserve">exit from ward: </w:t>
            </w:r>
          </w:p>
        </w:tc>
        <w:tc>
          <w:tcPr>
            <w:tcW w:w="2610" w:type="dxa"/>
            <w:vMerge/>
          </w:tcPr>
          <w:p w14:paraId="0504E23B" w14:textId="77777777" w:rsidR="000033FE" w:rsidRPr="00F82842" w:rsidRDefault="000033FE" w:rsidP="00827F4A">
            <w:pPr>
              <w:ind w:right="-576"/>
            </w:pPr>
          </w:p>
        </w:tc>
      </w:tr>
      <w:tr w:rsidR="000033FE" w:rsidRPr="00F82842" w14:paraId="4796DB48" w14:textId="27679E3E" w:rsidTr="00A03BD2">
        <w:trPr>
          <w:gridAfter w:val="1"/>
          <w:wAfter w:w="270" w:type="dxa"/>
          <w:trHeight w:val="611"/>
        </w:trPr>
        <w:tc>
          <w:tcPr>
            <w:tcW w:w="2785" w:type="dxa"/>
          </w:tcPr>
          <w:p w14:paraId="5111DA54" w14:textId="7D2F591C" w:rsidR="000033FE" w:rsidRPr="00F82842" w:rsidRDefault="000033FE" w:rsidP="00827F4A">
            <w:pPr>
              <w:ind w:right="-576"/>
            </w:pPr>
            <w:r w:rsidRPr="00F82842">
              <w:t xml:space="preserve">Length of hospital stay: </w:t>
            </w:r>
          </w:p>
        </w:tc>
        <w:tc>
          <w:tcPr>
            <w:tcW w:w="8190" w:type="dxa"/>
            <w:gridSpan w:val="3"/>
          </w:tcPr>
          <w:p w14:paraId="4D2E7BD3" w14:textId="6033CC6B" w:rsidR="000033FE" w:rsidRPr="00F82842" w:rsidRDefault="00040C60" w:rsidP="00827F4A">
            <w:pPr>
              <w:ind w:right="-576"/>
            </w:pPr>
            <w:r>
              <w:t>…………</w:t>
            </w:r>
            <w:proofErr w:type="gramStart"/>
            <w:r>
              <w:t>….days</w:t>
            </w:r>
            <w:proofErr w:type="gramEnd"/>
          </w:p>
        </w:tc>
      </w:tr>
      <w:tr w:rsidR="00CB4A35" w:rsidRPr="00F82842" w14:paraId="378D3D74" w14:textId="0962B0A7" w:rsidTr="00A03BD2">
        <w:trPr>
          <w:trHeight w:val="1115"/>
        </w:trPr>
        <w:tc>
          <w:tcPr>
            <w:tcW w:w="2785" w:type="dxa"/>
            <w:vAlign w:val="center"/>
          </w:tcPr>
          <w:p w14:paraId="1BF19D90" w14:textId="7C0D90D0" w:rsidR="00CB4A35" w:rsidRPr="00F82842" w:rsidRDefault="00A03BD2" w:rsidP="00CB4A35">
            <w:pPr>
              <w:ind w:right="-576"/>
            </w:pPr>
            <w:r>
              <w:t>Devices</w:t>
            </w:r>
            <w:r w:rsidR="00CB4A35" w:rsidRPr="00F82842">
              <w:t xml:space="preserve"> in-situ</w:t>
            </w:r>
          </w:p>
          <w:p w14:paraId="208D0BDE" w14:textId="05E3CD2F" w:rsidR="00CB4A35" w:rsidRPr="00F82842" w:rsidRDefault="00CB4A35" w:rsidP="00CB4A35">
            <w:pPr>
              <w:ind w:right="-576"/>
            </w:pPr>
          </w:p>
        </w:tc>
        <w:tc>
          <w:tcPr>
            <w:tcW w:w="8190" w:type="dxa"/>
            <w:gridSpan w:val="3"/>
            <w:vAlign w:val="center"/>
          </w:tcPr>
          <w:p w14:paraId="450EB555" w14:textId="114457AA" w:rsidR="00CB4A35" w:rsidRDefault="001727BE" w:rsidP="00CB4A35">
            <w:pPr>
              <w:ind w:right="-576"/>
              <w:rPr>
                <w:b/>
              </w:rPr>
            </w:pP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5792" behindDoc="0" locked="0" layoutInCell="1" allowOverlap="1" wp14:anchorId="69BBC344" wp14:editId="40A8B024">
                      <wp:simplePos x="0" y="0"/>
                      <wp:positionH relativeFrom="column">
                        <wp:posOffset>3566795</wp:posOffset>
                      </wp:positionH>
                      <wp:positionV relativeFrom="paragraph">
                        <wp:posOffset>-21590</wp:posOffset>
                      </wp:positionV>
                      <wp:extent cx="257810" cy="193040"/>
                      <wp:effectExtent l="0" t="0" r="27940" b="1651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DDCAA48">
                    <v:oval id="Oval 56" style="position:absolute;margin-left:280.85pt;margin-top:-1.7pt;width:20.3pt;height:15.2pt;z-index:2533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3EEBB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46816" behindDoc="0" locked="0" layoutInCell="1" allowOverlap="1" wp14:anchorId="295AB7B7" wp14:editId="03C8F839">
                      <wp:simplePos x="0" y="0"/>
                      <wp:positionH relativeFrom="column">
                        <wp:posOffset>1256665</wp:posOffset>
                      </wp:positionH>
                      <wp:positionV relativeFrom="paragraph">
                        <wp:posOffset>-20320</wp:posOffset>
                      </wp:positionV>
                      <wp:extent cx="278765" cy="193040"/>
                      <wp:effectExtent l="0" t="0" r="26035" b="16510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CD2C839">
                    <v:oval id="Oval 58" style="position:absolute;margin-left:98.95pt;margin-top:-1.6pt;width:21.95pt;height:15.2pt;z-index:2533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8B12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">
                      <v:stroke joinstyle="miter"/>
                    </v:oval>
                  </w:pict>
                </mc:Fallback>
              </mc:AlternateContent>
            </w:r>
            <w:r w:rsidR="00CB4A35">
              <w:rPr>
                <w:b/>
              </w:rPr>
              <w:t xml:space="preserve">a. </w:t>
            </w:r>
            <w:r w:rsidR="00A03BD2">
              <w:rPr>
                <w:b/>
              </w:rPr>
              <w:t xml:space="preserve">Foley’s catheter                                  </w:t>
            </w:r>
            <w:r w:rsidR="00CB4A35" w:rsidRPr="00CB4A35">
              <w:rPr>
                <w:b/>
              </w:rPr>
              <w:t xml:space="preserve">Nasogastric tube           </w:t>
            </w:r>
            <w:r w:rsidR="00CB4A35">
              <w:rPr>
                <w:b/>
              </w:rPr>
              <w:t xml:space="preserve">   </w:t>
            </w:r>
            <w:r>
              <w:rPr>
                <w:b/>
              </w:rPr>
              <w:t xml:space="preserve">        </w:t>
            </w:r>
            <w:r w:rsidR="00CB4A35" w:rsidRPr="00CB4A35">
              <w:rPr>
                <w:b/>
              </w:rPr>
              <w:t xml:space="preserve">Central venous line           </w:t>
            </w:r>
          </w:p>
          <w:p w14:paraId="2F9D1B5C" w14:textId="77777777" w:rsidR="001727BE" w:rsidRDefault="001727BE" w:rsidP="00CB4A35">
            <w:pPr>
              <w:ind w:right="-576"/>
              <w:rPr>
                <w:b/>
              </w:rPr>
            </w:pPr>
          </w:p>
          <w:p w14:paraId="5E0D1937" w14:textId="5CE99A30" w:rsidR="001727BE" w:rsidRPr="00CB4A35" w:rsidRDefault="001727BE" w:rsidP="00CB4A35">
            <w:pPr>
              <w:ind w:right="-576"/>
              <w:rPr>
                <w:b/>
              </w:rPr>
            </w:pPr>
            <w:r w:rsidRPr="00CB4A35">
              <w:rPr>
                <w:b/>
              </w:rPr>
              <w:t>c. Intubated / tracheostomy</w:t>
            </w:r>
            <w:r>
              <w:rPr>
                <w:b/>
              </w:rPr>
              <w:t xml:space="preserve">                  d. N</w:t>
            </w:r>
            <w:r w:rsidR="0090528F">
              <w:rPr>
                <w:b/>
              </w:rPr>
              <w:t>one</w:t>
            </w:r>
          </w:p>
        </w:tc>
        <w:tc>
          <w:tcPr>
            <w:tcW w:w="270" w:type="dxa"/>
          </w:tcPr>
          <w:p w14:paraId="2A1FAB0B" w14:textId="77777777" w:rsidR="00CB4A35" w:rsidRPr="00F82842" w:rsidRDefault="00CB4A35" w:rsidP="00CB4A35"/>
        </w:tc>
      </w:tr>
      <w:tr w:rsidR="001E0DD5" w:rsidRPr="00F82842" w14:paraId="5D02BB45" w14:textId="0B513C8D" w:rsidTr="00A03BD2">
        <w:trPr>
          <w:gridAfter w:val="1"/>
          <w:wAfter w:w="270" w:type="dxa"/>
          <w:trHeight w:val="710"/>
        </w:trPr>
        <w:tc>
          <w:tcPr>
            <w:tcW w:w="2785" w:type="dxa"/>
            <w:vAlign w:val="center"/>
          </w:tcPr>
          <w:p w14:paraId="30AB7F09" w14:textId="77777777" w:rsidR="001E0DD5" w:rsidRPr="00F82842" w:rsidRDefault="001E0DD5" w:rsidP="00CB4A35">
            <w:pPr>
              <w:ind w:right="-576"/>
            </w:pPr>
            <w:r w:rsidRPr="00F82842">
              <w:t xml:space="preserve">Surgical Status: </w:t>
            </w:r>
          </w:p>
        </w:tc>
        <w:tc>
          <w:tcPr>
            <w:tcW w:w="8190" w:type="dxa"/>
            <w:gridSpan w:val="3"/>
            <w:vAlign w:val="center"/>
          </w:tcPr>
          <w:p w14:paraId="468C9A1B" w14:textId="320CE4D6" w:rsidR="001E0DD5" w:rsidRPr="00F82842" w:rsidRDefault="001727BE" w:rsidP="000E0352">
            <w:pPr>
              <w:pStyle w:val="ListParagraph"/>
              <w:numPr>
                <w:ilvl w:val="0"/>
                <w:numId w:val="8"/>
              </w:numPr>
              <w:ind w:right="-576"/>
            </w:pP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633536" behindDoc="0" locked="0" layoutInCell="1" allowOverlap="1" wp14:anchorId="1E7CAC87" wp14:editId="6C319151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-438150</wp:posOffset>
                      </wp:positionV>
                      <wp:extent cx="257810" cy="193040"/>
                      <wp:effectExtent l="0" t="0" r="27940" b="16510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92B5F1E">
                    <v:oval id="Oval 232" style="position:absolute;margin-left:3in;margin-top:-34.5pt;width:20.3pt;height:15.2pt;z-index:2536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538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SdlAIAAIU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">
                      <v:stroke joinstyle="miter"/>
                    </v:oval>
                  </w:pict>
                </mc:Fallback>
              </mc:AlternateContent>
            </w:r>
            <w:r w:rsidR="001E0DD5"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4768" behindDoc="0" locked="0" layoutInCell="1" allowOverlap="1" wp14:anchorId="01815F17" wp14:editId="6A99AB3B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-431165</wp:posOffset>
                      </wp:positionV>
                      <wp:extent cx="257810" cy="193040"/>
                      <wp:effectExtent l="0" t="0" r="27940" b="1651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9CA3927">
                    <v:oval id="Oval 54" style="position:absolute;margin-left:137pt;margin-top:-33.95pt;width:20.3pt;height:15.2pt;z-index:2533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6240A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">
                      <v:stroke joinstyle="miter"/>
                    </v:oval>
                  </w:pict>
                </mc:Fallback>
              </mc:AlternateContent>
            </w:r>
            <w:r w:rsidR="001E0DD5"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3744" behindDoc="0" locked="0" layoutInCell="1" allowOverlap="1" wp14:anchorId="78BC8750" wp14:editId="436C0F2E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-19050</wp:posOffset>
                      </wp:positionV>
                      <wp:extent cx="257810" cy="193040"/>
                      <wp:effectExtent l="0" t="0" r="27940" b="16510"/>
                      <wp:wrapNone/>
                      <wp:docPr id="407" name="Oval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EB5655D">
                    <v:oval id="Oval 407" style="position:absolute;margin-left:168.55pt;margin-top:-1.5pt;width:20.3pt;height:15.2pt;z-index:2533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2C7F6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8ClAIAAIUFAAAOAAAAZHJzL2Uyb0RvYy54bWysVN9vGyEMfp+0/wHxvt5dlq5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">
                      <v:stroke joinstyle="miter"/>
                    </v:oval>
                  </w:pict>
                </mc:Fallback>
              </mc:AlternateContent>
            </w:r>
            <w:r w:rsidR="001E0DD5"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2720" behindDoc="0" locked="0" layoutInCell="1" allowOverlap="1" wp14:anchorId="29623DE4" wp14:editId="4B273DAA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-5715</wp:posOffset>
                      </wp:positionV>
                      <wp:extent cx="257810" cy="193040"/>
                      <wp:effectExtent l="0" t="0" r="27940" b="16510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53653FD">
                    <v:oval id="Oval 406" style="position:absolute;margin-left:73.25pt;margin-top:-.45pt;width:20.3pt;height:15.2pt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61BE4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">
                      <v:stroke joinstyle="miter"/>
                    </v:oval>
                  </w:pict>
                </mc:Fallback>
              </mc:AlternateContent>
            </w:r>
            <w:r w:rsidR="001E0DD5" w:rsidRPr="00F82842">
              <w:rPr>
                <w:b/>
              </w:rPr>
              <w:t xml:space="preserve">Pre-Op                   b. </w:t>
            </w:r>
            <w:r w:rsidR="005C1D78" w:rsidRPr="00F82842">
              <w:rPr>
                <w:b/>
              </w:rPr>
              <w:t>post-Op</w:t>
            </w:r>
            <w:r w:rsidR="001E0DD5">
              <w:rPr>
                <w:b/>
              </w:rPr>
              <w:t xml:space="preserve">                 c. NA </w:t>
            </w:r>
          </w:p>
        </w:tc>
      </w:tr>
      <w:tr w:rsidR="005403A6" w:rsidRPr="00F82842" w14:paraId="06CD4D25" w14:textId="1B00D015" w:rsidTr="00A03BD2">
        <w:trPr>
          <w:gridAfter w:val="1"/>
          <w:wAfter w:w="270" w:type="dxa"/>
          <w:trHeight w:val="1412"/>
        </w:trPr>
        <w:tc>
          <w:tcPr>
            <w:tcW w:w="2785" w:type="dxa"/>
            <w:vAlign w:val="center"/>
          </w:tcPr>
          <w:p w14:paraId="0CFFBB8E" w14:textId="04CECC56" w:rsidR="005403A6" w:rsidRPr="00F82842" w:rsidRDefault="005403A6" w:rsidP="00CB4A35">
            <w:pPr>
              <w:ind w:right="-576"/>
            </w:pPr>
            <w:r w:rsidRPr="00F82842">
              <w:t>If post-surgery, prophylactic antibiotic used</w:t>
            </w:r>
          </w:p>
        </w:tc>
        <w:tc>
          <w:tcPr>
            <w:tcW w:w="8190" w:type="dxa"/>
            <w:gridSpan w:val="3"/>
            <w:vAlign w:val="center"/>
          </w:tcPr>
          <w:p w14:paraId="0FD6D4FA" w14:textId="3D7A8B5F" w:rsidR="005403A6" w:rsidRDefault="005403A6" w:rsidP="000E0352">
            <w:pPr>
              <w:pStyle w:val="ListParagraph"/>
              <w:numPr>
                <w:ilvl w:val="0"/>
                <w:numId w:val="10"/>
              </w:numPr>
              <w:ind w:right="-576"/>
              <w:rPr>
                <w:b/>
                <w:noProof/>
              </w:rPr>
            </w:pP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50912" behindDoc="0" locked="0" layoutInCell="1" allowOverlap="1" wp14:anchorId="7A07A580" wp14:editId="5D1E64C3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-530860</wp:posOffset>
                      </wp:positionV>
                      <wp:extent cx="257810" cy="193040"/>
                      <wp:effectExtent l="0" t="0" r="27940" b="16510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F780895">
                    <v:oval id="Oval 88" style="position:absolute;margin-left:239.5pt;margin-top:-41.8pt;width:20.3pt;height:15.2pt;z-index:2533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3E2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8864" behindDoc="0" locked="0" layoutInCell="1" allowOverlap="1" wp14:anchorId="4244F4FE" wp14:editId="20740E16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5715</wp:posOffset>
                      </wp:positionV>
                      <wp:extent cx="257810" cy="193040"/>
                      <wp:effectExtent l="0" t="0" r="27940" b="1651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A16D37D">
                    <v:oval id="Oval 51" style="position:absolute;margin-left:59.1pt;margin-top:.45pt;width:20.3pt;height:15.2pt;z-index:2533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DF7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9888" behindDoc="0" locked="0" layoutInCell="1" allowOverlap="1" wp14:anchorId="633A8009" wp14:editId="12E4D0C2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1270</wp:posOffset>
                      </wp:positionV>
                      <wp:extent cx="257810" cy="193040"/>
                      <wp:effectExtent l="0" t="0" r="27940" b="1651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E452F39">
                    <v:oval id="Oval 52" style="position:absolute;margin-left:149.7pt;margin-top:.1pt;width:20.3pt;height:15.2pt;z-index:2533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42BB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+mkwIAAIMFAAAOAAAAZHJzL2Uyb0RvYy54bWysVN9vGyEMfp+0/wHxvt5d1qx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">
                      <v:stroke joinstyle="miter"/>
                    </v:oval>
                  </w:pict>
                </mc:Fallback>
              </mc:AlternateContent>
            </w:r>
            <w:r w:rsidRPr="005403A6">
              <w:rPr>
                <w:b/>
              </w:rPr>
              <w:t>Yes                          b. No</w:t>
            </w:r>
          </w:p>
          <w:p w14:paraId="21419787" w14:textId="77777777" w:rsidR="00E81094" w:rsidRDefault="00E81094" w:rsidP="00E81094">
            <w:pPr>
              <w:pStyle w:val="ListParagraph"/>
              <w:ind w:right="-576"/>
              <w:rPr>
                <w:b/>
                <w:noProof/>
              </w:rPr>
            </w:pPr>
          </w:p>
          <w:p w14:paraId="093B7A0B" w14:textId="7C4822EB" w:rsidR="00E81094" w:rsidRPr="00E81094" w:rsidRDefault="00E81094" w:rsidP="00E81094">
            <w:pPr>
              <w:ind w:right="-576"/>
            </w:pPr>
            <w:r w:rsidRPr="00F82842">
              <w:t>If Yes, provide names of antibiotics</w:t>
            </w:r>
            <w:r>
              <w:t xml:space="preserve">: </w:t>
            </w:r>
          </w:p>
        </w:tc>
      </w:tr>
      <w:tr w:rsidR="00A35560" w:rsidRPr="00F82842" w14:paraId="12531483" w14:textId="3D132EF4" w:rsidTr="00A03BD2">
        <w:trPr>
          <w:gridAfter w:val="1"/>
          <w:wAfter w:w="270" w:type="dxa"/>
          <w:trHeight w:val="3248"/>
        </w:trPr>
        <w:tc>
          <w:tcPr>
            <w:tcW w:w="2785" w:type="dxa"/>
            <w:vAlign w:val="center"/>
          </w:tcPr>
          <w:p w14:paraId="3D74FC8A" w14:textId="1796EEF7" w:rsidR="00A35560" w:rsidRPr="00F82842" w:rsidRDefault="00A03BD2" w:rsidP="00CB4A35">
            <w:pPr>
              <w:ind w:right="-576"/>
            </w:pPr>
            <w:r>
              <w:t>U</w:t>
            </w:r>
            <w:r w:rsidR="00A35560" w:rsidRPr="00F82842">
              <w:t>rine culture is performed</w:t>
            </w:r>
          </w:p>
        </w:tc>
        <w:tc>
          <w:tcPr>
            <w:tcW w:w="8190" w:type="dxa"/>
            <w:gridSpan w:val="3"/>
            <w:vAlign w:val="center"/>
          </w:tcPr>
          <w:p w14:paraId="6E350661" w14:textId="43DCFD66" w:rsidR="00A35560" w:rsidRDefault="009A6D6B" w:rsidP="000E0352">
            <w:pPr>
              <w:pStyle w:val="ListParagraph"/>
              <w:numPr>
                <w:ilvl w:val="0"/>
                <w:numId w:val="2"/>
              </w:numPr>
              <w:ind w:right="-576"/>
              <w:rPr>
                <w:b/>
                <w:noProof/>
              </w:rPr>
            </w:pPr>
            <w:ins w:id="1" w:author="Sangeeta Sharma" w:date="2023-05-27T10:10:00Z">
              <w:r w:rsidRPr="00F82842">
                <w:rPr>
                  <w:b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3895680" behindDoc="0" locked="0" layoutInCell="1" allowOverlap="1" wp14:anchorId="2BEA0E21" wp14:editId="4762BEA0">
                        <wp:simplePos x="0" y="0"/>
                        <wp:positionH relativeFrom="page">
                          <wp:posOffset>3875405</wp:posOffset>
                        </wp:positionH>
                        <wp:positionV relativeFrom="paragraph">
                          <wp:posOffset>29845</wp:posOffset>
                        </wp:positionV>
                        <wp:extent cx="300355" cy="150495"/>
                        <wp:effectExtent l="0" t="0" r="23495" b="20955"/>
                        <wp:wrapNone/>
                        <wp:docPr id="1480494855" name="Rectangle 148049485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300355" cy="150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  <w:pict>
                      <v:rect w14:anchorId="002441A1" id="Rectangle 1480494855" o:spid="_x0000_s1026" style="position:absolute;margin-left:305.15pt;margin-top:2.35pt;width:23.65pt;height:11.85pt;z-index:2538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" filled="f" strokecolor="#1f3763 [1604]" strokeweight="1pt">
                        <w10:wrap anchorx="page"/>
                      </v:rect>
                    </w:pict>
                  </mc:Fallback>
                </mc:AlternateContent>
              </w:r>
            </w:ins>
            <w:del w:id="2" w:author="Sangeeta Sharma" w:date="2023-05-27T10:10:00Z">
              <w:r w:rsidR="00A35560" w:rsidRPr="00F82842" w:rsidDel="009A6D6B">
                <w:rPr>
                  <w:b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3352960" behindDoc="0" locked="0" layoutInCell="1" allowOverlap="1" wp14:anchorId="2E977B58" wp14:editId="73AECD64">
                        <wp:simplePos x="0" y="0"/>
                        <wp:positionH relativeFrom="column">
                          <wp:posOffset>1918335</wp:posOffset>
                        </wp:positionH>
                        <wp:positionV relativeFrom="paragraph">
                          <wp:posOffset>7620</wp:posOffset>
                        </wp:positionV>
                        <wp:extent cx="257810" cy="193040"/>
                        <wp:effectExtent l="0" t="0" r="27940" b="16510"/>
                        <wp:wrapNone/>
                        <wp:docPr id="53" name="Oval 5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57810" cy="1930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  <w:pict>
                      <v:oval w14:anchorId="63B5C35B" id="Oval 53" o:spid="_x0000_s1026" style="position:absolute;margin-left:151.05pt;margin-top:.6pt;width:20.3pt;height:15.2pt;z-index:2533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" filled="f" strokecolor="black [3213]" strokeweight="1pt">
                        <v:stroke joinstyle="miter"/>
                      </v:oval>
                    </w:pict>
                  </mc:Fallback>
                </mc:AlternateContent>
              </w:r>
            </w:del>
            <w:r w:rsidR="00A35560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53984" behindDoc="0" locked="0" layoutInCell="1" allowOverlap="1" wp14:anchorId="77DD55DB" wp14:editId="23A8871F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-17780</wp:posOffset>
                      </wp:positionV>
                      <wp:extent cx="257810" cy="193040"/>
                      <wp:effectExtent l="0" t="0" r="27940" b="1651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5F984BF">
                    <v:oval id="Oval 55" style="position:absolute;margin-left:63pt;margin-top:-1.4pt;width:20.3pt;height:15.2pt;z-index:2533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290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K9kwIAAIMFAAAOAAAAZHJzL2Uyb0RvYy54bWysVN9vGyEMfp+0/wHxvt5d1qx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">
                      <v:stroke joinstyle="miter"/>
                    </v:oval>
                  </w:pict>
                </mc:Fallback>
              </mc:AlternateContent>
            </w:r>
            <w:r w:rsidR="00A35560" w:rsidRPr="00F82842">
              <w:rPr>
                <w:b/>
              </w:rPr>
              <w:t xml:space="preserve">Yes                          b. No </w:t>
            </w:r>
            <w:r>
              <w:rPr>
                <w:b/>
              </w:rPr>
              <w:t xml:space="preserve">                                                   </w:t>
            </w:r>
            <w:r w:rsidRPr="00F82842">
              <w:rPr>
                <w:b/>
              </w:rPr>
              <w:t>NA</w:t>
            </w:r>
            <w:r>
              <w:rPr>
                <w:b/>
              </w:rPr>
              <w:t xml:space="preserve"> </w:t>
            </w:r>
          </w:p>
          <w:p w14:paraId="2F39D62E" w14:textId="5B7DD0FC" w:rsidR="00642FC2" w:rsidRDefault="009848E0" w:rsidP="00642FC2">
            <w:pPr>
              <w:pStyle w:val="ListParagraph"/>
              <w:ind w:right="-576"/>
              <w:rPr>
                <w:b/>
                <w:noProof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58080" behindDoc="0" locked="0" layoutInCell="1" allowOverlap="1" wp14:anchorId="584E9138" wp14:editId="2CF02ACA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157480</wp:posOffset>
                      </wp:positionV>
                      <wp:extent cx="257810" cy="193040"/>
                      <wp:effectExtent l="0" t="0" r="27940" b="16510"/>
                      <wp:wrapNone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020B085">
                    <v:oval id="Oval 90" style="position:absolute;margin-left:255pt;margin-top:12.4pt;width:20.3pt;height:15.2pt;z-index:2533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196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">
                      <v:stroke joinstyle="miter"/>
                    </v:oval>
                  </w:pict>
                </mc:Fallback>
              </mc:AlternateContent>
            </w:r>
            <w:r w:rsidR="005A43F8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56032" behindDoc="0" locked="0" layoutInCell="1" allowOverlap="1" wp14:anchorId="13EAD39F" wp14:editId="65C770E6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161925</wp:posOffset>
                      </wp:positionV>
                      <wp:extent cx="257810" cy="193040"/>
                      <wp:effectExtent l="0" t="0" r="27940" b="16510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2FC296C">
                    <v:oval id="Oval 89" style="position:absolute;margin-left:124.25pt;margin-top:12.75pt;width:20.3pt;height:15.2pt;z-index:2533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482198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">
                      <v:stroke joinstyle="miter"/>
                    </v:oval>
                  </w:pict>
                </mc:Fallback>
              </mc:AlternateContent>
            </w:r>
          </w:p>
          <w:p w14:paraId="46B60DDC" w14:textId="489D7427" w:rsidR="00642FC2" w:rsidRDefault="00642FC2" w:rsidP="00642FC2">
            <w:pPr>
              <w:ind w:right="-576"/>
              <w:rPr>
                <w:b/>
              </w:rPr>
            </w:pPr>
            <w:r w:rsidRPr="00642FC2">
              <w:t xml:space="preserve">If </w:t>
            </w:r>
            <w:proofErr w:type="gramStart"/>
            <w:r w:rsidRPr="00642FC2">
              <w:t>Yes,</w:t>
            </w:r>
            <w:r>
              <w:t xml:space="preserve">   </w:t>
            </w:r>
            <w:proofErr w:type="gramEnd"/>
            <w:r w:rsidRPr="00642FC2">
              <w:rPr>
                <w:b/>
              </w:rPr>
              <w:t>a. Culture Positive                b. Culture Negative</w:t>
            </w:r>
          </w:p>
          <w:p w14:paraId="69947308" w14:textId="2371F4D6" w:rsidR="005A43F8" w:rsidRDefault="005A43F8" w:rsidP="00642FC2">
            <w:pPr>
              <w:ind w:right="-576"/>
              <w:rPr>
                <w:b/>
                <w:noProof/>
              </w:rPr>
            </w:pPr>
          </w:p>
          <w:p w14:paraId="536733CD" w14:textId="5D7971C1" w:rsidR="005A43F8" w:rsidRDefault="005A43F8" w:rsidP="00642FC2">
            <w:pPr>
              <w:ind w:right="-576"/>
              <w:rPr>
                <w:b/>
              </w:rPr>
            </w:pPr>
            <w:r w:rsidRPr="005A43F8">
              <w:t>If Culture Positive</w:t>
            </w:r>
            <w:r w:rsidRPr="005A43F8">
              <w:rPr>
                <w:bCs/>
                <w:noProof/>
              </w:rPr>
              <w:t>,</w:t>
            </w:r>
            <w:r>
              <w:rPr>
                <w:b/>
                <w:noProof/>
              </w:rPr>
              <w:t xml:space="preserve"> </w:t>
            </w:r>
            <w:r w:rsidRPr="00F82842">
              <w:rPr>
                <w:b/>
              </w:rPr>
              <w:t>Name of the organism:</w:t>
            </w:r>
            <w:r>
              <w:rPr>
                <w:b/>
              </w:rPr>
              <w:t xml:space="preserve"> </w:t>
            </w:r>
          </w:p>
          <w:p w14:paraId="2B8BE0A2" w14:textId="2E15DE48" w:rsidR="009848E0" w:rsidRDefault="009848E0" w:rsidP="00642FC2">
            <w:pPr>
              <w:ind w:right="-576"/>
              <w:rPr>
                <w:b/>
                <w:noProof/>
              </w:rPr>
            </w:pPr>
          </w:p>
          <w:p w14:paraId="1ED28C33" w14:textId="7D431350" w:rsidR="009848E0" w:rsidRDefault="00353AA8" w:rsidP="00353AA8">
            <w:pPr>
              <w:ind w:right="-576"/>
              <w:rPr>
                <w:b/>
                <w:noProof/>
              </w:rPr>
            </w:pPr>
            <w:r>
              <w:rPr>
                <w:b/>
                <w:noProof/>
              </w:rPr>
              <w:t>Antibiotic resistance and Susceptibility patterns</w:t>
            </w:r>
            <w:r w:rsidR="009848E0" w:rsidRPr="009848E0">
              <w:rPr>
                <w:b/>
                <w:noProof/>
              </w:rPr>
              <w:t xml:space="preserve">                          </w:t>
            </w:r>
          </w:p>
          <w:p w14:paraId="12B6534D" w14:textId="44C44A86" w:rsidR="00241A86" w:rsidRDefault="00241A86" w:rsidP="00241A86">
            <w:pPr>
              <w:pStyle w:val="ListParagraph"/>
              <w:ind w:right="-576"/>
              <w:rPr>
                <w:b/>
                <w:noProof/>
              </w:rPr>
            </w:pPr>
          </w:p>
          <w:p w14:paraId="23FD1C23" w14:textId="3CB02005" w:rsidR="00241A86" w:rsidRPr="00241A86" w:rsidRDefault="00241A86" w:rsidP="00241A86">
            <w:pPr>
              <w:ind w:right="-576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AST Method: </w:t>
            </w:r>
          </w:p>
        </w:tc>
      </w:tr>
    </w:tbl>
    <w:p w14:paraId="728012C6" w14:textId="5875C2FB" w:rsidR="00CB36D7" w:rsidRPr="00F82842" w:rsidRDefault="00CB36D7" w:rsidP="00CB3D86">
      <w:pPr>
        <w:ind w:right="-576"/>
        <w:rPr>
          <w:b/>
          <w:sz w:val="28"/>
          <w:szCs w:val="28"/>
        </w:rPr>
      </w:pPr>
    </w:p>
    <w:p w14:paraId="726BF079" w14:textId="26544303" w:rsidR="002D721F" w:rsidRPr="00F82842" w:rsidRDefault="002D721F" w:rsidP="00CB3D86">
      <w:pPr>
        <w:ind w:right="-576"/>
        <w:rPr>
          <w:b/>
          <w:sz w:val="28"/>
          <w:szCs w:val="28"/>
        </w:rPr>
      </w:pPr>
      <w:r w:rsidRPr="00F82842">
        <w:rPr>
          <w:b/>
          <w:sz w:val="28"/>
          <w:szCs w:val="28"/>
        </w:rPr>
        <w:t xml:space="preserve">Past Infection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080EEB" w:rsidRPr="00F82842" w14:paraId="5EE8A490" w14:textId="77777777" w:rsidTr="00357F0A">
        <w:trPr>
          <w:trHeight w:val="800"/>
        </w:trPr>
        <w:tc>
          <w:tcPr>
            <w:tcW w:w="3955" w:type="dxa"/>
            <w:vAlign w:val="center"/>
          </w:tcPr>
          <w:p w14:paraId="16512BF6" w14:textId="39545D03" w:rsidR="00080EEB" w:rsidRPr="00F82842" w:rsidRDefault="000B43EA" w:rsidP="00DE360E">
            <w:pPr>
              <w:ind w:right="-576"/>
              <w:rPr>
                <w:sz w:val="28"/>
                <w:szCs w:val="28"/>
              </w:rPr>
            </w:pPr>
            <w:r w:rsidRPr="00F82842">
              <w:t xml:space="preserve">H/O previous </w:t>
            </w:r>
            <w:r w:rsidR="001F3F7D">
              <w:t>RTI</w:t>
            </w:r>
            <w:r w:rsidRPr="00F82842">
              <w:t xml:space="preserve"> (in last three months)</w:t>
            </w:r>
          </w:p>
        </w:tc>
        <w:tc>
          <w:tcPr>
            <w:tcW w:w="6835" w:type="dxa"/>
            <w:vAlign w:val="center"/>
          </w:tcPr>
          <w:p w14:paraId="43102F05" w14:textId="75E58286" w:rsidR="00080EEB" w:rsidRPr="00F82842" w:rsidRDefault="00D273AC" w:rsidP="00D273AC">
            <w:pPr>
              <w:pStyle w:val="ListParagraph"/>
              <w:ind w:right="-576"/>
              <w:rPr>
                <w:sz w:val="28"/>
                <w:szCs w:val="28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5CFE33D" wp14:editId="749DCD00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6187FC2">
                    <v:rect id="Rectangle 19" style="position:absolute;margin-left:150.35pt;margin-top:2.4pt;width:23.65pt;height:11.8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0C57C2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KAeQ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585B452" wp14:editId="1CA175B9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7E18160">
                    <v:rect id="Rectangle 18" style="position:absolute;margin-left:66.75pt;margin-top:2.6pt;width:23.65pt;height:11.8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6BF254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>Yes</w:t>
            </w:r>
            <w:r w:rsidRPr="00F82842">
              <w:rPr>
                <w:sz w:val="28"/>
                <w:szCs w:val="28"/>
              </w:rPr>
              <w:t xml:space="preserve">                 </w:t>
            </w:r>
            <w:r w:rsidR="00FA063A" w:rsidRPr="00F82842">
              <w:rPr>
                <w:sz w:val="28"/>
                <w:szCs w:val="28"/>
              </w:rPr>
              <w:t xml:space="preserve">  </w:t>
            </w:r>
            <w:r w:rsidRPr="00F82842">
              <w:rPr>
                <w:sz w:val="28"/>
                <w:szCs w:val="28"/>
              </w:rPr>
              <w:t xml:space="preserve">  </w:t>
            </w:r>
            <w:r w:rsidRPr="00F82842">
              <w:rPr>
                <w:b/>
              </w:rPr>
              <w:t>No</w:t>
            </w:r>
            <w:r w:rsidRPr="00F82842">
              <w:rPr>
                <w:sz w:val="28"/>
                <w:szCs w:val="28"/>
              </w:rPr>
              <w:t xml:space="preserve">                      </w:t>
            </w:r>
            <w:r w:rsidR="00FA063A" w:rsidRPr="00F82842">
              <w:rPr>
                <w:sz w:val="28"/>
                <w:szCs w:val="28"/>
              </w:rPr>
              <w:t xml:space="preserve"> </w:t>
            </w:r>
            <w:r w:rsidRPr="00F82842">
              <w:rPr>
                <w:sz w:val="28"/>
                <w:szCs w:val="28"/>
              </w:rPr>
              <w:t xml:space="preserve"> </w:t>
            </w:r>
          </w:p>
        </w:tc>
      </w:tr>
      <w:tr w:rsidR="00FA063A" w:rsidRPr="00F82842" w14:paraId="3A409264" w14:textId="77777777" w:rsidTr="00DE360E">
        <w:trPr>
          <w:trHeight w:val="665"/>
        </w:trPr>
        <w:tc>
          <w:tcPr>
            <w:tcW w:w="3955" w:type="dxa"/>
            <w:vAlign w:val="center"/>
          </w:tcPr>
          <w:p w14:paraId="663784FB" w14:textId="77777777" w:rsidR="00920197" w:rsidRDefault="00FA063A" w:rsidP="00DE360E">
            <w:pPr>
              <w:ind w:right="-576"/>
            </w:pPr>
            <w:r w:rsidRPr="00F82842">
              <w:t xml:space="preserve">If Yes, </w:t>
            </w:r>
            <w:r w:rsidR="00920197">
              <w:t>whether antibiotics taken</w:t>
            </w:r>
          </w:p>
          <w:p w14:paraId="73703F7F" w14:textId="59FB8437" w:rsidR="00FA063A" w:rsidRPr="00F82842" w:rsidRDefault="00920197" w:rsidP="00DE360E">
            <w:pPr>
              <w:ind w:right="-576"/>
            </w:pPr>
            <w:r>
              <w:t xml:space="preserve">If yes, </w:t>
            </w:r>
            <w:r w:rsidR="00FA063A" w:rsidRPr="00F82842">
              <w:t>Name of the antibiotic</w:t>
            </w:r>
            <w:r w:rsidR="00FD3E81" w:rsidRPr="00F82842">
              <w:t>s</w:t>
            </w:r>
          </w:p>
        </w:tc>
        <w:tc>
          <w:tcPr>
            <w:tcW w:w="6835" w:type="dxa"/>
            <w:vAlign w:val="center"/>
          </w:tcPr>
          <w:p w14:paraId="3440EFE9" w14:textId="1FBB0ABA" w:rsidR="00FA063A" w:rsidRPr="00F82842" w:rsidRDefault="00851486" w:rsidP="00FA063A">
            <w:pPr>
              <w:ind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902848" behindDoc="0" locked="0" layoutInCell="1" allowOverlap="1" wp14:anchorId="48829BAD" wp14:editId="02F69E98">
                      <wp:simplePos x="0" y="0"/>
                      <wp:positionH relativeFrom="page">
                        <wp:posOffset>1859280</wp:posOffset>
                      </wp:positionH>
                      <wp:positionV relativeFrom="paragraph">
                        <wp:posOffset>29210</wp:posOffset>
                      </wp:positionV>
                      <wp:extent cx="300355" cy="150495"/>
                      <wp:effectExtent l="0" t="0" r="23495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DC7A2" id="Rectangle 7" o:spid="_x0000_s1026" style="position:absolute;margin-left:146.4pt;margin-top:2.3pt;width:23.65pt;height:11.85pt;z-index:2539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UGeAIAAEM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900800" behindDoc="0" locked="0" layoutInCell="1" allowOverlap="1" wp14:anchorId="61D81DB2" wp14:editId="48165D4D">
                      <wp:simplePos x="0" y="0"/>
                      <wp:positionH relativeFrom="page">
                        <wp:posOffset>520065</wp:posOffset>
                      </wp:positionH>
                      <wp:positionV relativeFrom="paragraph">
                        <wp:posOffset>-8255</wp:posOffset>
                      </wp:positionV>
                      <wp:extent cx="300355" cy="150495"/>
                      <wp:effectExtent l="0" t="0" r="23495" b="209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1F5F7" id="Rectangle 4" o:spid="_x0000_s1026" style="position:absolute;margin-left:40.95pt;margin-top:-.65pt;width:23.65pt;height:11.85pt;z-index:2539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mMeAIAAEM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="00920197" w:rsidRPr="00F82842">
              <w:rPr>
                <w:b/>
              </w:rPr>
              <w:t>Yes</w:t>
            </w:r>
            <w:r w:rsidR="00920197" w:rsidRPr="00F82842"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</w:rPr>
              <w:t xml:space="preserve">        </w:t>
            </w:r>
            <w:r w:rsidR="00920197" w:rsidRPr="00F82842">
              <w:rPr>
                <w:b/>
              </w:rPr>
              <w:t>No</w:t>
            </w:r>
            <w:r w:rsidR="00920197" w:rsidRPr="00F82842">
              <w:rPr>
                <w:sz w:val="28"/>
                <w:szCs w:val="28"/>
              </w:rPr>
              <w:t xml:space="preserve">                        </w:t>
            </w:r>
          </w:p>
        </w:tc>
      </w:tr>
      <w:tr w:rsidR="00FA063A" w:rsidRPr="00F82842" w14:paraId="17BB2B63" w14:textId="77777777" w:rsidTr="00357F0A">
        <w:trPr>
          <w:trHeight w:val="1385"/>
        </w:trPr>
        <w:tc>
          <w:tcPr>
            <w:tcW w:w="3955" w:type="dxa"/>
            <w:vAlign w:val="center"/>
          </w:tcPr>
          <w:p w14:paraId="08B432BF" w14:textId="77777777" w:rsidR="00FA063A" w:rsidRPr="00F82842" w:rsidRDefault="00FA063A" w:rsidP="00DE360E">
            <w:pPr>
              <w:ind w:right="-576"/>
            </w:pPr>
            <w:r w:rsidRPr="00F82842">
              <w:lastRenderedPageBreak/>
              <w:t>Documentation of infection within the</w:t>
            </w:r>
          </w:p>
          <w:p w14:paraId="0C7F3516" w14:textId="1D01D00E" w:rsidR="00FA063A" w:rsidRPr="00F82842" w:rsidRDefault="00FA063A" w:rsidP="00DE360E">
            <w:pPr>
              <w:ind w:right="-576"/>
            </w:pPr>
            <w:r w:rsidRPr="00F82842">
              <w:t>past 1 year</w:t>
            </w:r>
            <w:r w:rsidR="00D61FEF" w:rsidRPr="00F82842">
              <w:t xml:space="preserve"> (</w:t>
            </w:r>
            <w:r w:rsidR="001F3F7D">
              <w:t>R</w:t>
            </w:r>
            <w:r w:rsidR="00D61FEF" w:rsidRPr="00F82842">
              <w:t>TI)</w:t>
            </w:r>
          </w:p>
        </w:tc>
        <w:tc>
          <w:tcPr>
            <w:tcW w:w="6835" w:type="dxa"/>
            <w:vAlign w:val="center"/>
          </w:tcPr>
          <w:p w14:paraId="0724541A" w14:textId="34D60573" w:rsidR="00245A74" w:rsidRPr="00F72E70" w:rsidRDefault="00F72E70" w:rsidP="000E0352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748224" behindDoc="0" locked="0" layoutInCell="1" allowOverlap="1" wp14:anchorId="5A72344E" wp14:editId="22696470">
                      <wp:simplePos x="0" y="0"/>
                      <wp:positionH relativeFrom="column">
                        <wp:posOffset>3676650</wp:posOffset>
                      </wp:positionH>
                      <wp:positionV relativeFrom="paragraph">
                        <wp:posOffset>-9525</wp:posOffset>
                      </wp:positionV>
                      <wp:extent cx="257810" cy="193040"/>
                      <wp:effectExtent l="0" t="0" r="27940" b="16510"/>
                      <wp:wrapNone/>
                      <wp:docPr id="372" name="Oval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8CE545D">
                    <v:oval id="Oval 372" style="position:absolute;margin-left:289.5pt;margin-top:-.75pt;width:20.3pt;height:15.2pt;z-index:2537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32ED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r8lAIAAIU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">
                      <v:stroke joinstyle="miter"/>
                    </v:oval>
                  </w:pict>
                </mc:Fallback>
              </mc:AlternateContent>
            </w:r>
            <w:del w:id="3" w:author="Sangeeta Sharma" w:date="2023-05-27T10:11:00Z">
              <w:r w:rsidRPr="00F82842" w:rsidDel="009A6D6B">
                <w:rPr>
                  <w:b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99552" behindDoc="0" locked="0" layoutInCell="1" allowOverlap="1" wp14:anchorId="76C31CB3" wp14:editId="4F8507E8">
                        <wp:simplePos x="0" y="0"/>
                        <wp:positionH relativeFrom="column">
                          <wp:posOffset>2676525</wp:posOffset>
                        </wp:positionH>
                        <wp:positionV relativeFrom="paragraph">
                          <wp:posOffset>1270</wp:posOffset>
                        </wp:positionV>
                        <wp:extent cx="257810" cy="193040"/>
                        <wp:effectExtent l="0" t="0" r="27940" b="16510"/>
                        <wp:wrapNone/>
                        <wp:docPr id="67" name="Oval 6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57810" cy="1930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  <w:pict>
                      <v:oval w14:anchorId="13A53288" id="Oval 67" o:spid="_x0000_s1026" style="position:absolute;margin-left:210.75pt;margin-top:.1pt;width:20.3pt;height:15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" filled="f" strokecolor="black [3213]" strokeweight="1pt">
                        <v:stroke joinstyle="miter"/>
                      </v:oval>
                    </w:pict>
                  </mc:Fallback>
                </mc:AlternateContent>
              </w:r>
            </w:del>
            <w:r w:rsidR="00920197">
              <w:rPr>
                <w:b/>
              </w:rPr>
              <w:t>MDR</w:t>
            </w:r>
            <w:r w:rsidR="001F3F7D">
              <w:rPr>
                <w:b/>
              </w:rPr>
              <w:t>….</w:t>
            </w:r>
            <w:r>
              <w:rPr>
                <w:b/>
              </w:rPr>
              <w:t xml:space="preserve">               b. </w:t>
            </w:r>
            <w:r w:rsidR="00920197">
              <w:rPr>
                <w:b/>
              </w:rPr>
              <w:t>ESBL</w:t>
            </w:r>
            <w:r>
              <w:rPr>
                <w:b/>
              </w:rPr>
              <w:t xml:space="preserve">                 c. CRE                 d. None</w:t>
            </w:r>
          </w:p>
        </w:tc>
      </w:tr>
      <w:tr w:rsidR="00530068" w:rsidRPr="00F82842" w14:paraId="26BAADB1" w14:textId="77777777" w:rsidTr="00357F0A">
        <w:trPr>
          <w:trHeight w:val="971"/>
        </w:trPr>
        <w:tc>
          <w:tcPr>
            <w:tcW w:w="3955" w:type="dxa"/>
            <w:vAlign w:val="center"/>
          </w:tcPr>
          <w:p w14:paraId="5AF8AD36" w14:textId="32571C9D" w:rsidR="00530068" w:rsidRPr="00F82842" w:rsidRDefault="00530068" w:rsidP="00DE360E">
            <w:pPr>
              <w:ind w:right="-576"/>
            </w:pPr>
            <w:bookmarkStart w:id="4" w:name="_Hlk75246844"/>
            <w:r w:rsidRPr="00F82842">
              <w:t>H/O tuberculosis</w:t>
            </w:r>
          </w:p>
        </w:tc>
        <w:tc>
          <w:tcPr>
            <w:tcW w:w="6835" w:type="dxa"/>
            <w:vAlign w:val="center"/>
          </w:tcPr>
          <w:p w14:paraId="1119D2DA" w14:textId="465CC7EA" w:rsidR="00530068" w:rsidRPr="00F82842" w:rsidRDefault="009A6D6B" w:rsidP="00530068">
            <w:pPr>
              <w:pStyle w:val="ListParagraph"/>
              <w:spacing w:line="360" w:lineRule="auto"/>
              <w:ind w:right="-576"/>
              <w:rPr>
                <w:b/>
                <w:noProof/>
              </w:rPr>
            </w:pPr>
            <w:del w:id="5" w:author="Sangeeta Sharma" w:date="2023-05-27T10:11:00Z">
              <w:r w:rsidRPr="00F82842" w:rsidDel="009A6D6B">
                <w:rPr>
                  <w:b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800576" behindDoc="0" locked="0" layoutInCell="1" allowOverlap="1" wp14:anchorId="36442B5E" wp14:editId="67C0F80C">
                        <wp:simplePos x="0" y="0"/>
                        <wp:positionH relativeFrom="column">
                          <wp:posOffset>2235835</wp:posOffset>
                        </wp:positionH>
                        <wp:positionV relativeFrom="paragraph">
                          <wp:posOffset>-768350</wp:posOffset>
                        </wp:positionV>
                        <wp:extent cx="257810" cy="193040"/>
                        <wp:effectExtent l="0" t="0" r="27940" b="16510"/>
                        <wp:wrapNone/>
                        <wp:docPr id="66" name="Oval 6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57810" cy="1930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  <w:pict>
                      <v:oval w14:anchorId="2EBEB4B0" id="Oval 66" o:spid="_x0000_s1026" style="position:absolute;margin-left:176.05pt;margin-top:-60.5pt;width:20.3pt;height:15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" filled="f" strokecolor="black [3213]" strokeweight="1pt">
                        <v:stroke joinstyle="miter"/>
                      </v:oval>
                    </w:pict>
                  </mc:Fallback>
                </mc:AlternateContent>
              </w:r>
            </w:del>
            <w:r w:rsidR="00530068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D1E3DC3" wp14:editId="2C26B4F0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3B767BB">
                    <v:rect id="Rectangle 71" style="position:absolute;margin-left:150.35pt;margin-top:2.4pt;width:23.65pt;height:11.8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B27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OxeAIAAEU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">
                      <w10:wrap anchorx="page"/>
                    </v:rect>
                  </w:pict>
                </mc:Fallback>
              </mc:AlternateContent>
            </w:r>
            <w:r w:rsidR="00530068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CDF1CFF" wp14:editId="36681524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DF9D50E">
                    <v:rect id="Rectangle 72" style="position:absolute;margin-left:66.75pt;margin-top:2.6pt;width:23.65pt;height:11.8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17AA7A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0qeQIAAEU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">
                      <w10:wrap anchorx="page"/>
                    </v:rect>
                  </w:pict>
                </mc:Fallback>
              </mc:AlternateContent>
            </w:r>
            <w:r w:rsidR="00530068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1FFC9E3" wp14:editId="5CF0F210">
                      <wp:simplePos x="0" y="0"/>
                      <wp:positionH relativeFrom="page">
                        <wp:posOffset>3040380</wp:posOffset>
                      </wp:positionH>
                      <wp:positionV relativeFrom="paragraph">
                        <wp:posOffset>27940</wp:posOffset>
                      </wp:positionV>
                      <wp:extent cx="300355" cy="150495"/>
                      <wp:effectExtent l="0" t="0" r="23495" b="20955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E204059">
                    <v:rect id="Rectangle 73" style="position:absolute;margin-left:239.4pt;margin-top:2.2pt;width:23.65pt;height:11.8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04723C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hceQIAAEU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">
                      <w10:wrap anchorx="page"/>
                    </v:rect>
                  </w:pict>
                </mc:Fallback>
              </mc:AlternateContent>
            </w:r>
            <w:proofErr w:type="gramStart"/>
            <w:r w:rsidR="00530068" w:rsidRPr="00F82842">
              <w:rPr>
                <w:b/>
              </w:rPr>
              <w:t>Yes</w:t>
            </w:r>
            <w:proofErr w:type="gramEnd"/>
            <w:r w:rsidR="00530068" w:rsidRPr="00F82842">
              <w:rPr>
                <w:sz w:val="28"/>
                <w:szCs w:val="28"/>
              </w:rPr>
              <w:t xml:space="preserve">                     </w:t>
            </w:r>
            <w:r w:rsidR="00530068" w:rsidRPr="00F82842">
              <w:rPr>
                <w:b/>
              </w:rPr>
              <w:t>No</w:t>
            </w:r>
            <w:r w:rsidR="00530068" w:rsidRPr="00F82842">
              <w:rPr>
                <w:sz w:val="28"/>
                <w:szCs w:val="28"/>
              </w:rPr>
              <w:t xml:space="preserve">                        </w:t>
            </w:r>
            <w:r w:rsidR="00530068" w:rsidRPr="00F82842">
              <w:rPr>
                <w:b/>
              </w:rPr>
              <w:t>NA</w:t>
            </w:r>
          </w:p>
        </w:tc>
      </w:tr>
      <w:bookmarkEnd w:id="4"/>
      <w:tr w:rsidR="00530068" w:rsidRPr="00F82842" w14:paraId="530128C9" w14:textId="77777777" w:rsidTr="00357F0A">
        <w:trPr>
          <w:trHeight w:val="809"/>
        </w:trPr>
        <w:tc>
          <w:tcPr>
            <w:tcW w:w="3955" w:type="dxa"/>
            <w:vAlign w:val="center"/>
          </w:tcPr>
          <w:p w14:paraId="637A5411" w14:textId="053C39E3" w:rsidR="00530068" w:rsidRPr="00F82842" w:rsidRDefault="00530068" w:rsidP="00DE360E">
            <w:pPr>
              <w:ind w:right="-576"/>
            </w:pPr>
            <w:r w:rsidRPr="00F82842">
              <w:t>If yes,</w:t>
            </w:r>
            <w:r w:rsidR="00E86421">
              <w:t xml:space="preserve"> Type of H/O tuberculosis</w:t>
            </w:r>
          </w:p>
        </w:tc>
        <w:tc>
          <w:tcPr>
            <w:tcW w:w="6835" w:type="dxa"/>
            <w:vAlign w:val="center"/>
          </w:tcPr>
          <w:p w14:paraId="66F7FF11" w14:textId="443094D0" w:rsidR="00530068" w:rsidRPr="00F82842" w:rsidRDefault="00CA1F70" w:rsidP="000E0352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B85124D" wp14:editId="7ED56FF4">
                      <wp:simplePos x="0" y="0"/>
                      <wp:positionH relativeFrom="column">
                        <wp:posOffset>1378585</wp:posOffset>
                      </wp:positionH>
                      <wp:positionV relativeFrom="paragraph">
                        <wp:posOffset>-3810</wp:posOffset>
                      </wp:positionV>
                      <wp:extent cx="257810" cy="193040"/>
                      <wp:effectExtent l="0" t="0" r="27940" b="1651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4A38052">
                    <v:oval id="Oval 74" style="position:absolute;margin-left:108.55pt;margin-top:-.3pt;width:20.3pt;height:15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321C7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MJkwIAAIMFAAAOAAAAZHJzL2Uyb0RvYy54bWysVN9vGyEMfp+0/wHxvt5dlq5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E633958" wp14:editId="328CD288">
                      <wp:simplePos x="0" y="0"/>
                      <wp:positionH relativeFrom="column">
                        <wp:posOffset>3247390</wp:posOffset>
                      </wp:positionH>
                      <wp:positionV relativeFrom="paragraph">
                        <wp:posOffset>-20320</wp:posOffset>
                      </wp:positionV>
                      <wp:extent cx="257810" cy="193040"/>
                      <wp:effectExtent l="0" t="0" r="27940" b="1651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EAF134D">
                    <v:oval id="Oval 75" style="position:absolute;margin-left:255.7pt;margin-top:-1.6pt;width:20.3pt;height:15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7C66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zDkwIAAIMFAAAOAAAAZHJzL2Uyb0RvYy54bWysVN9vGyEMfp+0/wHxvt5d1qx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="00530068" w:rsidRPr="00F82842">
              <w:rPr>
                <w:b/>
              </w:rPr>
              <w:t>Pulmonary                        b. Extra Pulmonary</w:t>
            </w:r>
          </w:p>
        </w:tc>
      </w:tr>
      <w:tr w:rsidR="00530068" w:rsidRPr="00F82842" w14:paraId="4B0AD24C" w14:textId="77777777" w:rsidTr="00EE2C22">
        <w:trPr>
          <w:trHeight w:val="800"/>
        </w:trPr>
        <w:tc>
          <w:tcPr>
            <w:tcW w:w="3955" w:type="dxa"/>
            <w:vAlign w:val="center"/>
          </w:tcPr>
          <w:p w14:paraId="6581270D" w14:textId="2EAE2D15" w:rsidR="00530068" w:rsidRPr="00EE2C22" w:rsidRDefault="00627FC8" w:rsidP="00EC35FE">
            <w:pPr>
              <w:ind w:right="-576"/>
              <w:rPr>
                <w:bCs/>
              </w:rPr>
            </w:pPr>
            <w:r>
              <w:rPr>
                <w:bCs/>
              </w:rPr>
              <w:t>Treatment history</w:t>
            </w:r>
          </w:p>
        </w:tc>
        <w:tc>
          <w:tcPr>
            <w:tcW w:w="6835" w:type="dxa"/>
            <w:vAlign w:val="center"/>
          </w:tcPr>
          <w:p w14:paraId="26C4129D" w14:textId="5D7939C4" w:rsidR="00530068" w:rsidRPr="00F82842" w:rsidRDefault="00281933" w:rsidP="00530068">
            <w:pPr>
              <w:pStyle w:val="ListParagraph"/>
              <w:spacing w:line="360" w:lineRule="auto"/>
              <w:ind w:right="-576"/>
              <w:rPr>
                <w:b/>
                <w:noProof/>
              </w:rPr>
            </w:pPr>
            <w:r>
              <w:rPr>
                <w:b/>
                <w:noProof/>
              </w:rPr>
              <w:t>Drug</w:t>
            </w:r>
            <w:r w:rsidR="005C1D78">
              <w:rPr>
                <w:b/>
                <w:noProof/>
              </w:rPr>
              <w:t xml:space="preserve">, </w:t>
            </w:r>
            <w:r>
              <w:rPr>
                <w:b/>
                <w:noProof/>
              </w:rPr>
              <w:t xml:space="preserve">Dose etc </w:t>
            </w:r>
          </w:p>
        </w:tc>
      </w:tr>
    </w:tbl>
    <w:p w14:paraId="398D790F" w14:textId="2E7C2A33" w:rsidR="00530068" w:rsidRPr="00F82842" w:rsidRDefault="00530068" w:rsidP="00CB3D86">
      <w:pPr>
        <w:ind w:right="-576"/>
        <w:rPr>
          <w:b/>
          <w:sz w:val="28"/>
          <w:szCs w:val="28"/>
        </w:rPr>
      </w:pPr>
      <w:r w:rsidRPr="00F82842">
        <w:rPr>
          <w:b/>
          <w:sz w:val="28"/>
          <w:szCs w:val="28"/>
        </w:rPr>
        <w:t>Hospital Admission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530068" w:rsidRPr="00F82842" w14:paraId="3F33303D" w14:textId="77777777" w:rsidTr="00357F0A">
        <w:trPr>
          <w:trHeight w:val="1160"/>
        </w:trPr>
        <w:tc>
          <w:tcPr>
            <w:tcW w:w="3955" w:type="dxa"/>
            <w:vAlign w:val="center"/>
          </w:tcPr>
          <w:p w14:paraId="388462B3" w14:textId="311395F3" w:rsidR="00530068" w:rsidRPr="00F82842" w:rsidRDefault="00530068" w:rsidP="00357F0A">
            <w:pPr>
              <w:ind w:right="-576"/>
            </w:pPr>
            <w:r w:rsidRPr="00F82842">
              <w:t>Hospital admission</w:t>
            </w:r>
            <w:r w:rsidR="00357F0A" w:rsidRPr="00F82842">
              <w:t>s</w:t>
            </w:r>
            <w:r w:rsidRPr="00F82842">
              <w:t xml:space="preserve"> within 1 </w:t>
            </w:r>
            <w:r w:rsidR="00357F0A" w:rsidRPr="00F82842">
              <w:t>year:</w:t>
            </w:r>
          </w:p>
          <w:p w14:paraId="576C6797" w14:textId="77777777" w:rsidR="0078706C" w:rsidRPr="00F82842" w:rsidRDefault="0078706C" w:rsidP="00357F0A">
            <w:pPr>
              <w:ind w:right="-576"/>
            </w:pPr>
          </w:p>
          <w:p w14:paraId="26F1202A" w14:textId="282F26C5" w:rsidR="00FD3E81" w:rsidRPr="00F82842" w:rsidRDefault="00FD3E81" w:rsidP="00357F0A">
            <w:pPr>
              <w:ind w:right="-576"/>
              <w:jc w:val="center"/>
              <w:rPr>
                <w:bCs/>
                <w:sz w:val="28"/>
                <w:szCs w:val="28"/>
              </w:rPr>
            </w:pPr>
            <w:r w:rsidRPr="00F8284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172E18F6" wp14:editId="204616FF">
                      <wp:simplePos x="0" y="0"/>
                      <wp:positionH relativeFrom="page">
                        <wp:posOffset>414020</wp:posOffset>
                      </wp:positionH>
                      <wp:positionV relativeFrom="paragraph">
                        <wp:posOffset>37465</wp:posOffset>
                      </wp:positionV>
                      <wp:extent cx="300355" cy="150495"/>
                      <wp:effectExtent l="0" t="0" r="23495" b="2095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E03B4C2">
                    <v:rect id="Rectangle 63" style="position:absolute;margin-left:32.6pt;margin-top:2.95pt;width:23.65pt;height:11.85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6493F8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0PeQIAAEU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C4BE30F" wp14:editId="0139F844">
                      <wp:simplePos x="0" y="0"/>
                      <wp:positionH relativeFrom="page">
                        <wp:posOffset>1475740</wp:posOffset>
                      </wp:positionH>
                      <wp:positionV relativeFrom="paragraph">
                        <wp:posOffset>34925</wp:posOffset>
                      </wp:positionV>
                      <wp:extent cx="300355" cy="150495"/>
                      <wp:effectExtent l="0" t="0" r="23495" b="2095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13F7C3A">
                    <v:rect id="Rectangle 76" style="position:absolute;margin-left:116.2pt;margin-top:2.75pt;width:23.65pt;height:11.85pt;z-index:2519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1A33B5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oreQIAAEU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>Yes</w:t>
            </w:r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</w:p>
        </w:tc>
        <w:tc>
          <w:tcPr>
            <w:tcW w:w="6835" w:type="dxa"/>
            <w:vAlign w:val="center"/>
          </w:tcPr>
          <w:p w14:paraId="60A23E59" w14:textId="35C4247E" w:rsidR="00357F0A" w:rsidRPr="00F82842" w:rsidRDefault="00530068" w:rsidP="00CB36D7">
            <w:pPr>
              <w:ind w:right="-576"/>
              <w:rPr>
                <w:b/>
              </w:rPr>
            </w:pPr>
            <w:r w:rsidRPr="00F82842">
              <w:t xml:space="preserve"> </w:t>
            </w:r>
            <w:r w:rsidR="00357F0A" w:rsidRPr="00F82842">
              <w:rPr>
                <w:b/>
              </w:rPr>
              <w:t>If Yes, No. of times:</w:t>
            </w:r>
          </w:p>
          <w:p w14:paraId="40B8D36F" w14:textId="77777777" w:rsidR="00F620F7" w:rsidRPr="00F82842" w:rsidRDefault="00F620F7" w:rsidP="00CB36D7">
            <w:pPr>
              <w:ind w:right="-576"/>
              <w:rPr>
                <w:b/>
              </w:rPr>
            </w:pPr>
          </w:p>
          <w:p w14:paraId="0B6BBCB5" w14:textId="0079A1FC" w:rsidR="00530068" w:rsidRPr="00F82842" w:rsidRDefault="00357F0A" w:rsidP="00CB36D7">
            <w:pPr>
              <w:ind w:right="-576"/>
            </w:pP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5634CE9" wp14:editId="0FD15321">
                      <wp:simplePos x="0" y="0"/>
                      <wp:positionH relativeFrom="page">
                        <wp:posOffset>293370</wp:posOffset>
                      </wp:positionH>
                      <wp:positionV relativeFrom="paragraph">
                        <wp:posOffset>24130</wp:posOffset>
                      </wp:positionV>
                      <wp:extent cx="300355" cy="150495"/>
                      <wp:effectExtent l="0" t="0" r="23495" b="20955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FCF00DF">
                    <v:rect id="Rectangle 82" style="position:absolute;margin-left:23.1pt;margin-top:1.9pt;width:23.65pt;height:11.8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17792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y5eQ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B172354" wp14:editId="6082D8D0">
                      <wp:simplePos x="0" y="0"/>
                      <wp:positionH relativeFrom="page">
                        <wp:posOffset>1237615</wp:posOffset>
                      </wp:positionH>
                      <wp:positionV relativeFrom="paragraph">
                        <wp:posOffset>28575</wp:posOffset>
                      </wp:positionV>
                      <wp:extent cx="300355" cy="150495"/>
                      <wp:effectExtent l="0" t="0" r="23495" b="2095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0D07611">
                    <v:rect id="Rectangle 81" style="position:absolute;margin-left:97.45pt;margin-top:2.25pt;width:23.65pt;height:11.85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4EC40E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IieA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80EDDEE" wp14:editId="424FA451">
                      <wp:simplePos x="0" y="0"/>
                      <wp:positionH relativeFrom="page">
                        <wp:posOffset>3663315</wp:posOffset>
                      </wp:positionH>
                      <wp:positionV relativeFrom="paragraph">
                        <wp:posOffset>28575</wp:posOffset>
                      </wp:positionV>
                      <wp:extent cx="300355" cy="150495"/>
                      <wp:effectExtent l="0" t="0" r="23495" b="2095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E0834F2">
                    <v:rect id="Rectangle 80" style="position:absolute;margin-left:288.45pt;margin-top:2.25pt;width:23.65pt;height:11.8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2E496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dUeQ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D99627A" wp14:editId="48279048">
                      <wp:simplePos x="0" y="0"/>
                      <wp:positionH relativeFrom="page">
                        <wp:posOffset>2159000</wp:posOffset>
                      </wp:positionH>
                      <wp:positionV relativeFrom="paragraph">
                        <wp:posOffset>20320</wp:posOffset>
                      </wp:positionV>
                      <wp:extent cx="300355" cy="150495"/>
                      <wp:effectExtent l="0" t="0" r="23495" b="2095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27F7D9E">
                    <v:rect id="Rectangle 79" style="position:absolute;margin-left:170pt;margin-top:1.6pt;width:23.65pt;height:11.85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48EEF1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2zeQIAAEU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t xml:space="preserve"> </w:t>
            </w:r>
            <w:r w:rsidR="00530068" w:rsidRPr="00F82842">
              <w:t xml:space="preserve"> 1                            2                          3                          More than 3</w:t>
            </w:r>
          </w:p>
        </w:tc>
      </w:tr>
      <w:tr w:rsidR="00530068" w:rsidRPr="00F82842" w14:paraId="70DF0DC7" w14:textId="77777777" w:rsidTr="00357F0A">
        <w:trPr>
          <w:trHeight w:val="4220"/>
        </w:trPr>
        <w:tc>
          <w:tcPr>
            <w:tcW w:w="3955" w:type="dxa"/>
            <w:vAlign w:val="center"/>
          </w:tcPr>
          <w:p w14:paraId="400EE1D0" w14:textId="7DB5D95D" w:rsidR="00530068" w:rsidRPr="00F82842" w:rsidRDefault="0090528F" w:rsidP="00357F0A">
            <w:pPr>
              <w:ind w:right="-576"/>
              <w:jc w:val="center"/>
              <w:rPr>
                <w:b/>
              </w:rPr>
            </w:pPr>
            <w:r>
              <w:rPr>
                <w:b/>
              </w:rPr>
              <w:t>Last</w:t>
            </w:r>
            <w:r w:rsidRPr="00F82842">
              <w:rPr>
                <w:b/>
              </w:rPr>
              <w:t xml:space="preserve"> </w:t>
            </w:r>
            <w:r w:rsidR="00FD3E81" w:rsidRPr="00F82842">
              <w:rPr>
                <w:b/>
              </w:rPr>
              <w:t>Admission Details</w:t>
            </w:r>
          </w:p>
          <w:p w14:paraId="29CE6EC0" w14:textId="6372B2B3" w:rsidR="00EC35FE" w:rsidRPr="00F82842" w:rsidRDefault="00EC35FE" w:rsidP="00357F0A">
            <w:pPr>
              <w:ind w:right="-576"/>
              <w:jc w:val="center"/>
              <w:rPr>
                <w:b/>
              </w:rPr>
            </w:pPr>
            <w:r w:rsidRPr="00F82842">
              <w:rPr>
                <w:b/>
              </w:rPr>
              <w:t>(Latest)</w:t>
            </w:r>
          </w:p>
        </w:tc>
        <w:tc>
          <w:tcPr>
            <w:tcW w:w="6835" w:type="dxa"/>
            <w:vAlign w:val="center"/>
          </w:tcPr>
          <w:p w14:paraId="46573666" w14:textId="18B3B82D" w:rsidR="00E52275" w:rsidRPr="00F82842" w:rsidRDefault="00CA1F70" w:rsidP="000E03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04480" behindDoc="0" locked="0" layoutInCell="1" allowOverlap="1" wp14:anchorId="3E755783" wp14:editId="2D283305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241935</wp:posOffset>
                      </wp:positionV>
                      <wp:extent cx="257810" cy="193040"/>
                      <wp:effectExtent l="0" t="0" r="27940" b="16510"/>
                      <wp:wrapNone/>
                      <wp:docPr id="359" name="Oval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979D5D6">
                    <v:oval id="Oval 359" style="position:absolute;margin-left:83.25pt;margin-top:19.05pt;width:20.3pt;height:15.2pt;z-index:2532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C01B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="00FD3E81" w:rsidRPr="00F82842">
              <w:rPr>
                <w:b/>
              </w:rPr>
              <w:t>Hospita</w:t>
            </w:r>
            <w:r w:rsidR="00CB36D7" w:rsidRPr="00F82842">
              <w:rPr>
                <w:b/>
              </w:rPr>
              <w:t>l location at time of infection:</w:t>
            </w:r>
          </w:p>
          <w:p w14:paraId="092B534B" w14:textId="421AE528" w:rsidR="00E52275" w:rsidRPr="00F82842" w:rsidRDefault="00E52275" w:rsidP="00CA1F70">
            <w:pPr>
              <w:pStyle w:val="ListParagraph"/>
              <w:spacing w:line="360" w:lineRule="auto"/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06528" behindDoc="0" locked="0" layoutInCell="1" allowOverlap="1" wp14:anchorId="2D36AB36" wp14:editId="2939347D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0</wp:posOffset>
                      </wp:positionV>
                      <wp:extent cx="257810" cy="193040"/>
                      <wp:effectExtent l="0" t="0" r="27940" b="16510"/>
                      <wp:wrapNone/>
                      <wp:docPr id="360" name="Oval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B0DB659">
                    <v:oval id="Oval 360" style="position:absolute;margin-left:160.7pt;margin-top:0;width:20.3pt;height:15.2pt;z-index:2532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0DA0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">
                      <v:stroke joinstyle="miter"/>
                    </v:oval>
                  </w:pict>
                </mc:Fallback>
              </mc:AlternateContent>
            </w:r>
            <w:r w:rsidRPr="00F82842">
              <w:t xml:space="preserve">     Public                 P</w:t>
            </w:r>
            <w:r w:rsidR="00FD3E81" w:rsidRPr="00F82842">
              <w:t xml:space="preserve">rivate </w:t>
            </w:r>
          </w:p>
          <w:p w14:paraId="6F773206" w14:textId="5FD1ADDF" w:rsidR="00E52275" w:rsidRPr="00F82842" w:rsidRDefault="00CA1F70" w:rsidP="000E03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09600" behindDoc="0" locked="0" layoutInCell="1" allowOverlap="1" wp14:anchorId="0B6E1AD6" wp14:editId="3868EB4D">
                      <wp:simplePos x="0" y="0"/>
                      <wp:positionH relativeFrom="column">
                        <wp:posOffset>2047240</wp:posOffset>
                      </wp:positionH>
                      <wp:positionV relativeFrom="paragraph">
                        <wp:posOffset>252730</wp:posOffset>
                      </wp:positionV>
                      <wp:extent cx="257810" cy="193040"/>
                      <wp:effectExtent l="0" t="0" r="27940" b="16510"/>
                      <wp:wrapNone/>
                      <wp:docPr id="362" name="Oval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0434583">
                    <v:oval id="Oval 362" style="position:absolute;margin-left:161.2pt;margin-top:19.9pt;width:20.3pt;height:15.2pt;z-index:2532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89868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08576" behindDoc="0" locked="0" layoutInCell="1" allowOverlap="1" wp14:anchorId="511A195E" wp14:editId="58357DFE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254000</wp:posOffset>
                      </wp:positionV>
                      <wp:extent cx="257810" cy="193040"/>
                      <wp:effectExtent l="0" t="0" r="27940" b="16510"/>
                      <wp:wrapNone/>
                      <wp:docPr id="361" name="Oval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7F62F66">
                    <v:oval id="Oval 361" style="position:absolute;margin-left:80.9pt;margin-top:20pt;width:20.3pt;height:15.2pt;z-index:2532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B1A94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">
                      <v:stroke joinstyle="miter"/>
                    </v:oval>
                  </w:pict>
                </mc:Fallback>
              </mc:AlternateContent>
            </w:r>
            <w:r w:rsidR="00E52275" w:rsidRPr="00F82842">
              <w:rPr>
                <w:b/>
              </w:rPr>
              <w:t>Reason</w:t>
            </w:r>
            <w:r w:rsidR="00CB36D7" w:rsidRPr="00F82842">
              <w:rPr>
                <w:b/>
              </w:rPr>
              <w:t>:</w:t>
            </w:r>
          </w:p>
          <w:p w14:paraId="4AC70BBC" w14:textId="525ABFB0" w:rsidR="00E52275" w:rsidRPr="00F82842" w:rsidRDefault="00E52275" w:rsidP="00CA1F70">
            <w:pPr>
              <w:pStyle w:val="ListParagraph"/>
              <w:spacing w:line="360" w:lineRule="auto"/>
            </w:pPr>
            <w:r w:rsidRPr="00F82842">
              <w:t xml:space="preserve">     </w:t>
            </w:r>
            <w:r w:rsidR="001F3F7D">
              <w:t>R</w:t>
            </w:r>
            <w:r w:rsidRPr="00F82842">
              <w:t>TI                     Non-</w:t>
            </w:r>
            <w:r w:rsidR="001F3F7D">
              <w:t>R</w:t>
            </w:r>
            <w:r w:rsidRPr="00F82842">
              <w:t>TI</w:t>
            </w:r>
          </w:p>
          <w:p w14:paraId="62900BA1" w14:textId="510DF5F4" w:rsidR="00E52275" w:rsidRPr="00F82842" w:rsidRDefault="00CA1F70" w:rsidP="000E03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12672" behindDoc="0" locked="0" layoutInCell="1" allowOverlap="1" wp14:anchorId="6509DB1E" wp14:editId="3B76D96F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231140</wp:posOffset>
                      </wp:positionV>
                      <wp:extent cx="257810" cy="193040"/>
                      <wp:effectExtent l="0" t="0" r="27940" b="16510"/>
                      <wp:wrapNone/>
                      <wp:docPr id="363" name="Oval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403B6B9">
                    <v:oval id="Oval 363" style="position:absolute;margin-left:234.5pt;margin-top:18.2pt;width:20.3pt;height:15.2pt;z-index:2532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AA840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11648" behindDoc="0" locked="0" layoutInCell="1" allowOverlap="1" wp14:anchorId="057EBD7D" wp14:editId="0D2F60EF">
                      <wp:simplePos x="0" y="0"/>
                      <wp:positionH relativeFrom="column">
                        <wp:posOffset>1454785</wp:posOffset>
                      </wp:positionH>
                      <wp:positionV relativeFrom="paragraph">
                        <wp:posOffset>255270</wp:posOffset>
                      </wp:positionV>
                      <wp:extent cx="257810" cy="193040"/>
                      <wp:effectExtent l="0" t="0" r="27940" b="16510"/>
                      <wp:wrapNone/>
                      <wp:docPr id="364" name="Oval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34D2314">
                    <v:oval id="Oval 364" style="position:absolute;margin-left:114.55pt;margin-top:20.1pt;width:20.3pt;height:15.2pt;z-index:2532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ADB2A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">
                      <v:stroke joinstyle="miter"/>
                    </v:oval>
                  </w:pict>
                </mc:Fallback>
              </mc:AlternateContent>
            </w:r>
            <w:r w:rsidR="00E52275" w:rsidRPr="00F82842">
              <w:rPr>
                <w:b/>
              </w:rPr>
              <w:t>Surgery</w:t>
            </w:r>
            <w:r w:rsidR="00CB36D7" w:rsidRPr="00F82842">
              <w:rPr>
                <w:b/>
              </w:rPr>
              <w:t>:</w:t>
            </w:r>
          </w:p>
          <w:p w14:paraId="4B1AFA87" w14:textId="38E6C27E" w:rsidR="00E52275" w:rsidRPr="00F82842" w:rsidRDefault="00E52275" w:rsidP="00CA1F70">
            <w:pPr>
              <w:pStyle w:val="ListParagraph"/>
              <w:spacing w:line="360" w:lineRule="auto"/>
            </w:pPr>
            <w:r w:rsidRPr="00F82842">
              <w:t xml:space="preserve">     With Surgery                   Without Surgery</w:t>
            </w:r>
          </w:p>
          <w:p w14:paraId="41B38978" w14:textId="423E640E" w:rsidR="00CA1F70" w:rsidRPr="00F82842" w:rsidRDefault="00CA1F70" w:rsidP="000E03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b/>
              </w:rPr>
            </w:pPr>
            <w:r w:rsidRPr="00F82842">
              <w:rPr>
                <w:b/>
              </w:rPr>
              <w:t>Duration of</w:t>
            </w:r>
            <w:r w:rsidR="00CB36D7" w:rsidRPr="00F82842">
              <w:rPr>
                <w:b/>
              </w:rPr>
              <w:t xml:space="preserve"> hospitalization (no. of days): </w:t>
            </w:r>
            <w:r w:rsidRPr="00F82842">
              <w:rPr>
                <w:b/>
              </w:rPr>
              <w:t xml:space="preserve">______     </w:t>
            </w:r>
          </w:p>
          <w:p w14:paraId="42B07584" w14:textId="15141AC2" w:rsidR="00CA1F70" w:rsidRPr="00F82842" w:rsidRDefault="00E7466B" w:rsidP="000E03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46464" behindDoc="0" locked="0" layoutInCell="1" allowOverlap="1" wp14:anchorId="3AC0F349" wp14:editId="7611FF0E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246380</wp:posOffset>
                      </wp:positionV>
                      <wp:extent cx="257810" cy="193040"/>
                      <wp:effectExtent l="0" t="0" r="27940" b="16510"/>
                      <wp:wrapNone/>
                      <wp:docPr id="395" name="Oval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09C508" id="Oval 395" o:spid="_x0000_s1026" style="position:absolute;margin-left:208.5pt;margin-top:19.4pt;width:20.3pt;height:15.2pt;z-index:2532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CA1F70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17792" behindDoc="0" locked="0" layoutInCell="1" allowOverlap="1" wp14:anchorId="6C056BAF" wp14:editId="361AA3F5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255270</wp:posOffset>
                      </wp:positionV>
                      <wp:extent cx="257810" cy="193040"/>
                      <wp:effectExtent l="0" t="0" r="27940" b="16510"/>
                      <wp:wrapNone/>
                      <wp:docPr id="368" name="Oval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E829691">
                    <v:oval id="Oval 368" style="position:absolute;margin-left:114.35pt;margin-top:20.1pt;width:20.3pt;height:15.2pt;z-index:2532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857C6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="00CA1F70" w:rsidRPr="00F82842">
              <w:rPr>
                <w:b/>
              </w:rPr>
              <w:t>Devices in-</w:t>
            </w:r>
            <w:r w:rsidR="00357F0A" w:rsidRPr="00F82842">
              <w:rPr>
                <w:b/>
              </w:rPr>
              <w:t>situ:</w:t>
            </w:r>
          </w:p>
          <w:p w14:paraId="069920A0" w14:textId="0003BABC" w:rsidR="00CA1F70" w:rsidRPr="00F82842" w:rsidRDefault="00CA1F70" w:rsidP="00CA1F70">
            <w:pPr>
              <w:pStyle w:val="ListParagraph"/>
              <w:spacing w:line="360" w:lineRule="auto"/>
            </w:pPr>
            <w:r w:rsidRPr="00F82842">
              <w:t xml:space="preserve">      Catheterized                 Intubated</w:t>
            </w:r>
            <w:r w:rsidR="00F30773">
              <w:t xml:space="preserve">                     NA  </w:t>
            </w:r>
          </w:p>
          <w:p w14:paraId="6F7B8660" w14:textId="65173344" w:rsidR="00530068" w:rsidRPr="00F82842" w:rsidRDefault="00CA1F70" w:rsidP="000E0352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F82842">
              <w:rPr>
                <w:b/>
              </w:rPr>
              <w:t>If Catheterized, Duration of catheter (no. of days</w:t>
            </w:r>
            <w:proofErr w:type="gramStart"/>
            <w:r w:rsidRPr="00F82842">
              <w:rPr>
                <w:b/>
              </w:rPr>
              <w:t>)</w:t>
            </w:r>
            <w:r w:rsidRPr="00F82842">
              <w:t xml:space="preserve"> </w:t>
            </w:r>
            <w:r w:rsidR="00CB36D7" w:rsidRPr="00F82842">
              <w:t>:</w:t>
            </w:r>
            <w:proofErr w:type="gramEnd"/>
            <w:r w:rsidR="00CB36D7" w:rsidRPr="00F82842">
              <w:t xml:space="preserve"> </w:t>
            </w:r>
            <w:r w:rsidRPr="00F82842">
              <w:t xml:space="preserve">______     </w:t>
            </w:r>
          </w:p>
        </w:tc>
      </w:tr>
      <w:tr w:rsidR="00530068" w:rsidRPr="00F82842" w14:paraId="3087B1D5" w14:textId="77777777" w:rsidTr="00357F0A">
        <w:trPr>
          <w:trHeight w:val="4229"/>
        </w:trPr>
        <w:tc>
          <w:tcPr>
            <w:tcW w:w="3955" w:type="dxa"/>
            <w:vAlign w:val="center"/>
          </w:tcPr>
          <w:p w14:paraId="382083B4" w14:textId="26748954" w:rsidR="00530068" w:rsidRPr="00F82842" w:rsidRDefault="00FD3E81" w:rsidP="00357F0A">
            <w:pPr>
              <w:ind w:right="-576"/>
              <w:jc w:val="center"/>
              <w:rPr>
                <w:b/>
              </w:rPr>
            </w:pPr>
            <w:r w:rsidRPr="00F82842">
              <w:rPr>
                <w:b/>
              </w:rPr>
              <w:t xml:space="preserve">Second </w:t>
            </w:r>
            <w:r w:rsidR="0090528F">
              <w:rPr>
                <w:b/>
              </w:rPr>
              <w:t xml:space="preserve">last </w:t>
            </w:r>
            <w:r w:rsidRPr="00F82842">
              <w:rPr>
                <w:b/>
              </w:rPr>
              <w:t>Admission Details</w:t>
            </w:r>
          </w:p>
        </w:tc>
        <w:tc>
          <w:tcPr>
            <w:tcW w:w="6835" w:type="dxa"/>
            <w:vAlign w:val="center"/>
          </w:tcPr>
          <w:p w14:paraId="2DC6E359" w14:textId="7C9E3BBD" w:rsidR="00CB36D7" w:rsidRPr="00F82842" w:rsidRDefault="00CB36D7" w:rsidP="000E03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39296" behindDoc="0" locked="0" layoutInCell="1" allowOverlap="1" wp14:anchorId="57D6C926" wp14:editId="65EFA52C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241935</wp:posOffset>
                      </wp:positionV>
                      <wp:extent cx="257810" cy="193040"/>
                      <wp:effectExtent l="0" t="0" r="27940" b="16510"/>
                      <wp:wrapNone/>
                      <wp:docPr id="389" name="Oval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2CA9D14">
                    <v:oval id="Oval 389" style="position:absolute;margin-left:83.25pt;margin-top:19.05pt;width:20.3pt;height:15.2pt;z-index:2532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1C560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W1lAIAAIU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</w:rPr>
              <w:t>Hospital location at time of infection:</w:t>
            </w:r>
          </w:p>
          <w:p w14:paraId="420C9257" w14:textId="77777777" w:rsidR="00CB36D7" w:rsidRPr="00F82842" w:rsidRDefault="00CB36D7" w:rsidP="00CB36D7">
            <w:pPr>
              <w:pStyle w:val="ListParagraph"/>
              <w:spacing w:line="360" w:lineRule="auto"/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40320" behindDoc="0" locked="0" layoutInCell="1" allowOverlap="1" wp14:anchorId="35A0782E" wp14:editId="682F4577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0</wp:posOffset>
                      </wp:positionV>
                      <wp:extent cx="257810" cy="193040"/>
                      <wp:effectExtent l="0" t="0" r="27940" b="16510"/>
                      <wp:wrapNone/>
                      <wp:docPr id="390" name="Oval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912E444">
                    <v:oval id="Oval 390" style="position:absolute;margin-left:160.7pt;margin-top:0;width:20.3pt;height:15.2pt;z-index:2532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F52F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z8kwIAAIU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">
                      <v:stroke joinstyle="miter"/>
                    </v:oval>
                  </w:pict>
                </mc:Fallback>
              </mc:AlternateContent>
            </w:r>
            <w:r w:rsidRPr="00F82842">
              <w:t xml:space="preserve">     Public                 Private </w:t>
            </w:r>
          </w:p>
          <w:p w14:paraId="7756F89B" w14:textId="77777777" w:rsidR="00CB36D7" w:rsidRPr="00F82842" w:rsidRDefault="00CB36D7" w:rsidP="000E03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42368" behindDoc="0" locked="0" layoutInCell="1" allowOverlap="1" wp14:anchorId="7888CE61" wp14:editId="33624B83">
                      <wp:simplePos x="0" y="0"/>
                      <wp:positionH relativeFrom="column">
                        <wp:posOffset>2047240</wp:posOffset>
                      </wp:positionH>
                      <wp:positionV relativeFrom="paragraph">
                        <wp:posOffset>252730</wp:posOffset>
                      </wp:positionV>
                      <wp:extent cx="257810" cy="193040"/>
                      <wp:effectExtent l="0" t="0" r="27940" b="16510"/>
                      <wp:wrapNone/>
                      <wp:docPr id="391" name="Oval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6B4246C">
                    <v:oval id="Oval 391" style="position:absolute;margin-left:161.2pt;margin-top:19.9pt;width:20.3pt;height:15.2pt;z-index:2532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72445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41344" behindDoc="0" locked="0" layoutInCell="1" allowOverlap="1" wp14:anchorId="5CF7A632" wp14:editId="23AFC28E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254000</wp:posOffset>
                      </wp:positionV>
                      <wp:extent cx="257810" cy="193040"/>
                      <wp:effectExtent l="0" t="0" r="27940" b="16510"/>
                      <wp:wrapNone/>
                      <wp:docPr id="392" name="Oval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B2A9C7B">
                    <v:oval id="Oval 392" style="position:absolute;margin-left:80.9pt;margin-top:20pt;width:20.3pt;height:15.2pt;z-index:2532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0529B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ZHlAIAAIU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</w:rPr>
              <w:t>Reason:</w:t>
            </w:r>
          </w:p>
          <w:p w14:paraId="5E8C4CD1" w14:textId="77777777" w:rsidR="00CB36D7" w:rsidRPr="00F82842" w:rsidRDefault="00CB36D7" w:rsidP="00CB36D7">
            <w:pPr>
              <w:pStyle w:val="ListParagraph"/>
              <w:spacing w:line="360" w:lineRule="auto"/>
            </w:pPr>
            <w:r w:rsidRPr="00F82842">
              <w:t xml:space="preserve">     UTI                     Non-UTI</w:t>
            </w:r>
          </w:p>
          <w:p w14:paraId="476BC72A" w14:textId="77777777" w:rsidR="00CB36D7" w:rsidRPr="00F82842" w:rsidRDefault="00CB36D7" w:rsidP="000E03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44416" behindDoc="0" locked="0" layoutInCell="1" allowOverlap="1" wp14:anchorId="28C774C4" wp14:editId="06D73901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231140</wp:posOffset>
                      </wp:positionV>
                      <wp:extent cx="257810" cy="193040"/>
                      <wp:effectExtent l="0" t="0" r="27940" b="16510"/>
                      <wp:wrapNone/>
                      <wp:docPr id="393" name="Oval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2AE4999">
                    <v:oval id="Oval 393" style="position:absolute;margin-left:234.5pt;margin-top:18.2pt;width:20.3pt;height:15.2pt;z-index:2532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6E79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P3lAIAAIU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43392" behindDoc="0" locked="0" layoutInCell="1" allowOverlap="1" wp14:anchorId="09B29EE1" wp14:editId="2485C41B">
                      <wp:simplePos x="0" y="0"/>
                      <wp:positionH relativeFrom="column">
                        <wp:posOffset>1454785</wp:posOffset>
                      </wp:positionH>
                      <wp:positionV relativeFrom="paragraph">
                        <wp:posOffset>255270</wp:posOffset>
                      </wp:positionV>
                      <wp:extent cx="257810" cy="193040"/>
                      <wp:effectExtent l="0" t="0" r="27940" b="16510"/>
                      <wp:wrapNone/>
                      <wp:docPr id="394" name="Oval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A96AE06">
                    <v:oval id="Oval 394" style="position:absolute;margin-left:114.55pt;margin-top:20.1pt;width:20.3pt;height:15.2pt;z-index:2532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1595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</w:rPr>
              <w:t>Surgery:</w:t>
            </w:r>
          </w:p>
          <w:p w14:paraId="0CC47CEA" w14:textId="77777777" w:rsidR="00CB36D7" w:rsidRPr="00F82842" w:rsidRDefault="00CB36D7" w:rsidP="00CB36D7">
            <w:pPr>
              <w:pStyle w:val="ListParagraph"/>
              <w:spacing w:line="360" w:lineRule="auto"/>
            </w:pPr>
            <w:r w:rsidRPr="00F82842">
              <w:t xml:space="preserve">     With Surgery                   Without Surgery</w:t>
            </w:r>
          </w:p>
          <w:p w14:paraId="68F8CAA3" w14:textId="6E913D8E" w:rsidR="00CB36D7" w:rsidRPr="00F82842" w:rsidRDefault="00CB36D7" w:rsidP="000E03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</w:rPr>
            </w:pPr>
            <w:r w:rsidRPr="00F82842">
              <w:rPr>
                <w:b/>
              </w:rPr>
              <w:t xml:space="preserve">Duration of hospitalization (no. of days): ______     </w:t>
            </w:r>
          </w:p>
          <w:p w14:paraId="2B82C0CF" w14:textId="061D7ACA" w:rsidR="00CB36D7" w:rsidRPr="00F82842" w:rsidRDefault="004E1D3D" w:rsidP="000E03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70368" behindDoc="0" locked="0" layoutInCell="1" allowOverlap="1" wp14:anchorId="62921B7D" wp14:editId="1A9340D3">
                      <wp:simplePos x="0" y="0"/>
                      <wp:positionH relativeFrom="column">
                        <wp:posOffset>3457575</wp:posOffset>
                      </wp:positionH>
                      <wp:positionV relativeFrom="paragraph">
                        <wp:posOffset>252730</wp:posOffset>
                      </wp:positionV>
                      <wp:extent cx="257810" cy="193040"/>
                      <wp:effectExtent l="0" t="0" r="27940" b="1651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6CAA12A">
                    <v:oval id="Oval 101" style="position:absolute;margin-left:272.25pt;margin-top:19.9pt;width:20.3pt;height:15.2pt;z-index:2533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7AB45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">
                      <v:stroke joinstyle="miter"/>
                    </v:oval>
                  </w:pict>
                </mc:Fallback>
              </mc:AlternateContent>
            </w:r>
            <w:r w:rsidR="00CB36D7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245440" behindDoc="0" locked="0" layoutInCell="1" allowOverlap="1" wp14:anchorId="5B677630" wp14:editId="2B2E0407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255270</wp:posOffset>
                      </wp:positionV>
                      <wp:extent cx="257810" cy="193040"/>
                      <wp:effectExtent l="0" t="0" r="27940" b="16510"/>
                      <wp:wrapNone/>
                      <wp:docPr id="396" name="Oval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D4561CD">
                    <v:oval id="Oval 396" style="position:absolute;margin-left:114.35pt;margin-top:20.1pt;width:20.3pt;height:15.2pt;z-index:2532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B1F8A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="00CB36D7" w:rsidRPr="00F82842">
              <w:rPr>
                <w:b/>
              </w:rPr>
              <w:t>Devices in-situ:</w:t>
            </w:r>
          </w:p>
          <w:p w14:paraId="522B86C3" w14:textId="777CB44A" w:rsidR="00CB36D7" w:rsidRPr="00F82842" w:rsidRDefault="00CB36D7" w:rsidP="00CB36D7">
            <w:pPr>
              <w:pStyle w:val="ListParagraph"/>
              <w:spacing w:line="360" w:lineRule="auto"/>
            </w:pPr>
            <w:r w:rsidRPr="00F82842">
              <w:t xml:space="preserve">      Catheterized                   Intubated</w:t>
            </w:r>
            <w:r w:rsidR="004E1D3D">
              <w:t xml:space="preserve">                    NA </w:t>
            </w:r>
          </w:p>
          <w:p w14:paraId="52696655" w14:textId="4D710C16" w:rsidR="00530068" w:rsidRPr="00F82842" w:rsidRDefault="00CB36D7" w:rsidP="000E03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</w:rPr>
            </w:pPr>
            <w:r w:rsidRPr="00F82842">
              <w:rPr>
                <w:b/>
              </w:rPr>
              <w:t>If Catheterized, Duration of catheter (no. of days</w:t>
            </w:r>
            <w:r w:rsidR="005C1D78" w:rsidRPr="00F82842">
              <w:rPr>
                <w:b/>
              </w:rPr>
              <w:t>)</w:t>
            </w:r>
            <w:r w:rsidR="005C1D78" w:rsidRPr="00F82842">
              <w:t>:</w:t>
            </w:r>
            <w:r w:rsidRPr="00F82842">
              <w:t xml:space="preserve"> ______   </w:t>
            </w:r>
          </w:p>
        </w:tc>
      </w:tr>
    </w:tbl>
    <w:p w14:paraId="1ABDAE01" w14:textId="53D1DF6A" w:rsidR="00530068" w:rsidRPr="00F82842" w:rsidRDefault="00530068" w:rsidP="00CB3D86">
      <w:pPr>
        <w:ind w:right="-576"/>
        <w:rPr>
          <w:b/>
          <w:sz w:val="28"/>
          <w:szCs w:val="28"/>
        </w:rPr>
      </w:pPr>
      <w:r w:rsidRPr="00F82842">
        <w:rPr>
          <w:b/>
          <w:sz w:val="28"/>
          <w:szCs w:val="28"/>
        </w:rPr>
        <w:lastRenderedPageBreak/>
        <w:t>Drug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CA172E" w:rsidRPr="00F82842" w14:paraId="7A411762" w14:textId="77777777" w:rsidTr="00543E79">
        <w:trPr>
          <w:trHeight w:val="1698"/>
        </w:trPr>
        <w:tc>
          <w:tcPr>
            <w:tcW w:w="3955" w:type="dxa"/>
            <w:vAlign w:val="center"/>
          </w:tcPr>
          <w:p w14:paraId="476779E8" w14:textId="77777777" w:rsidR="00CA172E" w:rsidRPr="00F82842" w:rsidRDefault="00CA172E" w:rsidP="00F77E36">
            <w:pPr>
              <w:ind w:right="-576"/>
            </w:pPr>
            <w:r w:rsidRPr="00F82842">
              <w:t xml:space="preserve">Prior use of specific antibiotics </w:t>
            </w:r>
          </w:p>
          <w:p w14:paraId="3B929063" w14:textId="2C3C3E16" w:rsidR="00CA172E" w:rsidRPr="00F82842" w:rsidRDefault="00CA172E" w:rsidP="00DF269F">
            <w:pPr>
              <w:ind w:right="-576"/>
              <w:rPr>
                <w:bCs/>
                <w:sz w:val="28"/>
                <w:szCs w:val="28"/>
              </w:rPr>
            </w:pPr>
          </w:p>
        </w:tc>
        <w:tc>
          <w:tcPr>
            <w:tcW w:w="6835" w:type="dxa"/>
            <w:vAlign w:val="center"/>
          </w:tcPr>
          <w:p w14:paraId="72240BBE" w14:textId="0818DCF6" w:rsidR="00CA172E" w:rsidRDefault="00CA172E" w:rsidP="00F77E36">
            <w:pPr>
              <w:ind w:left="360"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764608" behindDoc="0" locked="0" layoutInCell="1" allowOverlap="1" wp14:anchorId="3D7CD419" wp14:editId="78E1999F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A1577CF">
                    <v:rect id="Rectangle 113" style="position:absolute;margin-left:150.35pt;margin-top:2.4pt;width:23.65pt;height:11.85pt;z-index:25376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D05D7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763584" behindDoc="0" locked="0" layoutInCell="1" allowOverlap="1" wp14:anchorId="01CF611A" wp14:editId="0BCCCB23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6F986D9">
                    <v:rect id="Rectangle 114" style="position:absolute;margin-left:66.75pt;margin-top:2.6pt;width:23.65pt;height:11.85pt;z-index:25376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2BEA2F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Yes</w:t>
            </w:r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</w:p>
          <w:p w14:paraId="3CE16B76" w14:textId="77777777" w:rsidR="00CA172E" w:rsidRDefault="00CA172E" w:rsidP="00F77E36">
            <w:pPr>
              <w:ind w:left="360" w:right="-576"/>
              <w:rPr>
                <w:b/>
              </w:rPr>
            </w:pPr>
          </w:p>
          <w:p w14:paraId="626F3BEC" w14:textId="77777777" w:rsidR="00CA172E" w:rsidRDefault="00CA172E" w:rsidP="00CA172E">
            <w:pPr>
              <w:ind w:right="-576"/>
              <w:rPr>
                <w:sz w:val="28"/>
                <w:szCs w:val="28"/>
              </w:rPr>
            </w:pPr>
            <w:r w:rsidRPr="00F82842">
              <w:t>If yes,</w:t>
            </w:r>
            <w:r>
              <w:t xml:space="preserve"> span of Antibiotics Used</w:t>
            </w:r>
            <w:r w:rsidRPr="00F82842">
              <w:rPr>
                <w:sz w:val="28"/>
                <w:szCs w:val="28"/>
              </w:rPr>
              <w:t xml:space="preserve">   </w:t>
            </w:r>
          </w:p>
          <w:p w14:paraId="3B1CCBDC" w14:textId="7418472B" w:rsidR="00CA172E" w:rsidRPr="00CA172E" w:rsidRDefault="00CA172E" w:rsidP="00CA172E">
            <w:pPr>
              <w:ind w:right="-576"/>
            </w:pPr>
            <w:r w:rsidRPr="00F82842">
              <w:rPr>
                <w:sz w:val="28"/>
                <w:szCs w:val="28"/>
              </w:rPr>
              <w:t xml:space="preserve">             </w:t>
            </w:r>
          </w:p>
          <w:p w14:paraId="5AC59B66" w14:textId="77777777" w:rsidR="00CA172E" w:rsidRDefault="00CA172E" w:rsidP="000E0352">
            <w:pPr>
              <w:pStyle w:val="ListParagraph"/>
              <w:numPr>
                <w:ilvl w:val="0"/>
                <w:numId w:val="5"/>
              </w:numPr>
              <w:ind w:right="-576"/>
              <w:rPr>
                <w:b/>
              </w:rPr>
            </w:pP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766656" behindDoc="0" locked="0" layoutInCell="1" allowOverlap="1" wp14:anchorId="3E2EE434" wp14:editId="27F56972">
                      <wp:simplePos x="0" y="0"/>
                      <wp:positionH relativeFrom="column">
                        <wp:posOffset>3414395</wp:posOffset>
                      </wp:positionH>
                      <wp:positionV relativeFrom="paragraph">
                        <wp:posOffset>-3810</wp:posOffset>
                      </wp:positionV>
                      <wp:extent cx="257810" cy="193040"/>
                      <wp:effectExtent l="0" t="0" r="27940" b="1651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8A672AD">
                    <v:oval id="Oval 107" style="position:absolute;margin-left:268.85pt;margin-top:-.3pt;width:20.3pt;height:15.2pt;z-index:2537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48F40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765632" behindDoc="0" locked="0" layoutInCell="1" allowOverlap="1" wp14:anchorId="0CDB09FE" wp14:editId="4A1B0501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-8255</wp:posOffset>
                      </wp:positionV>
                      <wp:extent cx="257810" cy="193040"/>
                      <wp:effectExtent l="0" t="0" r="27940" b="1651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A25428D">
                    <v:oval id="Oval 106" style="position:absolute;margin-left:136pt;margin-top:-.65pt;width:20.3pt;height:15.2pt;z-index:2537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37A8A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">
                      <v:stroke joinstyle="miter"/>
                    </v:oval>
                  </w:pict>
                </mc:Fallback>
              </mc:AlternateContent>
            </w:r>
            <w:r w:rsidRPr="00F82842">
              <w:rPr>
                <w:b/>
              </w:rPr>
              <w:t>Within 3 months                   b. 3 months-1 year</w:t>
            </w:r>
          </w:p>
          <w:p w14:paraId="69E78825" w14:textId="77777777" w:rsidR="00CA172E" w:rsidRDefault="00CA172E" w:rsidP="00CA172E">
            <w:pPr>
              <w:ind w:right="-576"/>
            </w:pPr>
          </w:p>
          <w:p w14:paraId="1435FEBA" w14:textId="06504C8E" w:rsidR="00CA172E" w:rsidRDefault="00CA172E" w:rsidP="00CA172E">
            <w:pPr>
              <w:ind w:right="-576"/>
            </w:pPr>
            <w:r w:rsidRPr="00F82842">
              <w:t>Name of the antibiotic</w:t>
            </w:r>
            <w:r w:rsidR="00851486">
              <w:t>/s</w:t>
            </w:r>
            <w:r>
              <w:t xml:space="preserve">: </w:t>
            </w:r>
          </w:p>
          <w:p w14:paraId="00B9FD8F" w14:textId="605ABDF3" w:rsidR="00CA172E" w:rsidRPr="00F82842" w:rsidRDefault="00CA172E" w:rsidP="00CA172E">
            <w:pPr>
              <w:ind w:right="-576"/>
              <w:rPr>
                <w:b/>
              </w:rPr>
            </w:pPr>
          </w:p>
        </w:tc>
      </w:tr>
      <w:tr w:rsidR="00F77E36" w:rsidRPr="00F82842" w14:paraId="18B79040" w14:textId="77777777" w:rsidTr="00F620F7">
        <w:trPr>
          <w:trHeight w:val="638"/>
        </w:trPr>
        <w:tc>
          <w:tcPr>
            <w:tcW w:w="3955" w:type="dxa"/>
            <w:vAlign w:val="center"/>
          </w:tcPr>
          <w:p w14:paraId="5348B17F" w14:textId="77777777" w:rsidR="00F77E36" w:rsidRPr="00F82842" w:rsidRDefault="00F77E36" w:rsidP="00F77E36">
            <w:pPr>
              <w:ind w:right="-576"/>
            </w:pPr>
            <w:r w:rsidRPr="00F82842">
              <w:t xml:space="preserve">Immunosuppressant treatment within </w:t>
            </w:r>
          </w:p>
          <w:p w14:paraId="1CC67396" w14:textId="6EE7F256" w:rsidR="00F77E36" w:rsidRPr="00F82842" w:rsidRDefault="00F77E36" w:rsidP="00F77E36">
            <w:pPr>
              <w:ind w:right="-576"/>
            </w:pPr>
            <w:r w:rsidRPr="00F82842">
              <w:t>1 year before the index date</w:t>
            </w:r>
          </w:p>
        </w:tc>
        <w:tc>
          <w:tcPr>
            <w:tcW w:w="6835" w:type="dxa"/>
            <w:vAlign w:val="center"/>
          </w:tcPr>
          <w:p w14:paraId="044CFDF7" w14:textId="365B8853" w:rsidR="00F77E36" w:rsidRPr="00F82842" w:rsidRDefault="00F77E36" w:rsidP="00F77E36">
            <w:pPr>
              <w:pStyle w:val="ListParagraph"/>
              <w:spacing w:line="360" w:lineRule="auto"/>
              <w:ind w:right="-576"/>
              <w:rPr>
                <w:b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419AE41" wp14:editId="7089AD1E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ED8F32B">
                    <v:rect id="Rectangle 110" style="position:absolute;margin-left:150.35pt;margin-top:2.4pt;width:23.65pt;height:11.8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541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CF7E5D5" wp14:editId="1D38D70D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B0B1EC5">
                    <v:rect id="Rectangle 111" style="position:absolute;margin-left:66.75pt;margin-top:2.6pt;width:23.65pt;height:11.8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6282E0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>Yes</w:t>
            </w:r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6D7F6D" w:rsidRPr="00F82842" w14:paraId="76CA12E8" w14:textId="77777777" w:rsidTr="00F620F7">
        <w:trPr>
          <w:trHeight w:val="638"/>
        </w:trPr>
        <w:tc>
          <w:tcPr>
            <w:tcW w:w="3955" w:type="dxa"/>
            <w:vAlign w:val="center"/>
          </w:tcPr>
          <w:p w14:paraId="3DDC2DC5" w14:textId="79034CF1" w:rsidR="006D7F6D" w:rsidRPr="00F82842" w:rsidRDefault="006D7F6D" w:rsidP="00F77E36">
            <w:pPr>
              <w:ind w:right="-576"/>
            </w:pPr>
            <w:r>
              <w:t>Sensitivity to penicillin/cephalosporins</w:t>
            </w:r>
          </w:p>
        </w:tc>
        <w:tc>
          <w:tcPr>
            <w:tcW w:w="6835" w:type="dxa"/>
            <w:vAlign w:val="center"/>
          </w:tcPr>
          <w:p w14:paraId="42D4BFAC" w14:textId="2F2998CD" w:rsidR="006D7F6D" w:rsidRPr="00F82842" w:rsidRDefault="00851486" w:rsidP="00F77E36">
            <w:pPr>
              <w:pStyle w:val="ListParagraph"/>
              <w:spacing w:line="360" w:lineRule="auto"/>
              <w:ind w:right="-576"/>
              <w:rPr>
                <w:b/>
                <w:noProof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906944" behindDoc="0" locked="0" layoutInCell="1" allowOverlap="1" wp14:anchorId="6465A1C3" wp14:editId="6934A1CA">
                      <wp:simplePos x="0" y="0"/>
                      <wp:positionH relativeFrom="page">
                        <wp:posOffset>1913255</wp:posOffset>
                      </wp:positionH>
                      <wp:positionV relativeFrom="paragraph">
                        <wp:posOffset>17780</wp:posOffset>
                      </wp:positionV>
                      <wp:extent cx="300355" cy="150495"/>
                      <wp:effectExtent l="0" t="0" r="23495" b="2095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0F5C6" id="Rectangle 10" o:spid="_x0000_s1026" style="position:absolute;margin-left:150.65pt;margin-top:1.4pt;width:23.65pt;height:11.85pt;z-index:2539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n0eA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904896" behindDoc="0" locked="0" layoutInCell="1" allowOverlap="1" wp14:anchorId="375E3432" wp14:editId="465A0F14">
                      <wp:simplePos x="0" y="0"/>
                      <wp:positionH relativeFrom="page">
                        <wp:posOffset>846455</wp:posOffset>
                      </wp:positionH>
                      <wp:positionV relativeFrom="paragraph">
                        <wp:posOffset>17780</wp:posOffset>
                      </wp:positionV>
                      <wp:extent cx="300355" cy="150495"/>
                      <wp:effectExtent l="0" t="0" r="23495" b="2095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5432A" id="Rectangle 9" o:spid="_x0000_s1026" style="position:absolute;margin-left:66.65pt;margin-top:1.4pt;width:23.65pt;height:11.85pt;z-index:2539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="006D7F6D" w:rsidRPr="00F82842">
              <w:rPr>
                <w:b/>
              </w:rPr>
              <w:t>Yes</w:t>
            </w:r>
            <w:r w:rsidR="006D7F6D" w:rsidRPr="00F82842">
              <w:rPr>
                <w:sz w:val="28"/>
                <w:szCs w:val="28"/>
              </w:rPr>
              <w:t xml:space="preserve">                     </w:t>
            </w:r>
            <w:r w:rsidR="006D7F6D" w:rsidRPr="00F82842">
              <w:rPr>
                <w:b/>
              </w:rPr>
              <w:t>No</w:t>
            </w:r>
            <w:r w:rsidR="006D7F6D"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</w:tbl>
    <w:p w14:paraId="1319D931" w14:textId="72B911C7" w:rsidR="00780174" w:rsidRPr="006D7F6D" w:rsidRDefault="00780174" w:rsidP="00780174">
      <w:pPr>
        <w:ind w:right="-576"/>
        <w:rPr>
          <w:b/>
          <w:sz w:val="28"/>
          <w:szCs w:val="28"/>
        </w:rPr>
      </w:pPr>
      <w:r w:rsidRPr="006D7F6D">
        <w:rPr>
          <w:b/>
          <w:sz w:val="28"/>
          <w:szCs w:val="28"/>
        </w:rPr>
        <w:t>Travel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A24470" w:rsidRPr="006D7F6D" w14:paraId="2C423A56" w14:textId="77777777" w:rsidTr="007A10C7">
        <w:trPr>
          <w:trHeight w:val="624"/>
        </w:trPr>
        <w:tc>
          <w:tcPr>
            <w:tcW w:w="3955" w:type="dxa"/>
            <w:vAlign w:val="center"/>
          </w:tcPr>
          <w:p w14:paraId="61ADF9E6" w14:textId="77777777" w:rsidR="00A24470" w:rsidRPr="006D7F6D" w:rsidRDefault="00A24470" w:rsidP="00A24470">
            <w:pPr>
              <w:ind w:right="-576"/>
            </w:pPr>
            <w:r w:rsidRPr="006D7F6D">
              <w:t xml:space="preserve">Recent travel out of station/abroad </w:t>
            </w:r>
          </w:p>
          <w:p w14:paraId="6A58E93C" w14:textId="77777777" w:rsidR="00A24470" w:rsidRPr="006D7F6D" w:rsidRDefault="00A24470" w:rsidP="00A24470">
            <w:pPr>
              <w:ind w:right="-576"/>
              <w:rPr>
                <w:bCs/>
                <w:sz w:val="28"/>
                <w:szCs w:val="28"/>
              </w:rPr>
            </w:pPr>
            <w:r w:rsidRPr="006D7F6D">
              <w:t>(Last two weeks)</w:t>
            </w:r>
          </w:p>
        </w:tc>
        <w:tc>
          <w:tcPr>
            <w:tcW w:w="6835" w:type="dxa"/>
            <w:vAlign w:val="center"/>
          </w:tcPr>
          <w:p w14:paraId="6FF88639" w14:textId="7A4290D7" w:rsidR="00A24470" w:rsidRPr="006D7F6D" w:rsidRDefault="00A24470" w:rsidP="00A24470">
            <w:pPr>
              <w:pStyle w:val="ListParagraph"/>
              <w:ind w:right="-576"/>
              <w:rPr>
                <w:b/>
                <w:bCs/>
              </w:rPr>
            </w:pPr>
            <w:r w:rsidRPr="006D7F6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75488" behindDoc="0" locked="0" layoutInCell="1" allowOverlap="1" wp14:anchorId="66BB70A1" wp14:editId="3FDCB950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526B8D5">
                    <v:rect id="Rectangle 103" style="position:absolute;margin-left:150.35pt;margin-top:2.4pt;width:23.65pt;height:11.85pt;z-index:25337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6BF0D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lL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6D7F6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11BE1053" wp14:editId="438506F6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0065210">
                    <v:rect id="Rectangle 104" style="position:absolute;margin-left:66.75pt;margin-top:2.6pt;width:23.65pt;height:11.85pt;z-index:2533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718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43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6D7F6D">
              <w:rPr>
                <w:b/>
              </w:rPr>
              <w:t>Yes</w:t>
            </w:r>
            <w:r w:rsidRPr="006D7F6D">
              <w:rPr>
                <w:sz w:val="28"/>
                <w:szCs w:val="28"/>
              </w:rPr>
              <w:t xml:space="preserve">                     </w:t>
            </w:r>
            <w:r w:rsidRPr="006D7F6D">
              <w:rPr>
                <w:b/>
              </w:rPr>
              <w:t>No</w:t>
            </w:r>
            <w:r w:rsidRPr="006D7F6D">
              <w:rPr>
                <w:sz w:val="28"/>
                <w:szCs w:val="28"/>
              </w:rPr>
              <w:t xml:space="preserve">                       </w:t>
            </w:r>
          </w:p>
        </w:tc>
      </w:tr>
    </w:tbl>
    <w:p w14:paraId="0295B5F4" w14:textId="5E6943F2" w:rsidR="00F77E36" w:rsidRPr="00F82842" w:rsidRDefault="007512E0" w:rsidP="00CB3D86">
      <w:pPr>
        <w:ind w:right="-576"/>
        <w:rPr>
          <w:b/>
          <w:sz w:val="28"/>
          <w:szCs w:val="28"/>
        </w:rPr>
      </w:pPr>
      <w:r w:rsidRPr="00F82842">
        <w:rPr>
          <w:b/>
          <w:noProof/>
        </w:rPr>
        <mc:AlternateContent>
          <mc:Choice Requires="wps">
            <w:drawing>
              <wp:anchor distT="0" distB="0" distL="114300" distR="114300" simplePos="0" relativeHeight="253432832" behindDoc="0" locked="0" layoutInCell="1" allowOverlap="1" wp14:anchorId="23DFEA6A" wp14:editId="4DAD5BDF">
                <wp:simplePos x="0" y="0"/>
                <wp:positionH relativeFrom="page">
                  <wp:posOffset>6002655</wp:posOffset>
                </wp:positionH>
                <wp:positionV relativeFrom="paragraph">
                  <wp:posOffset>2081530</wp:posOffset>
                </wp:positionV>
                <wp:extent cx="300355" cy="150495"/>
                <wp:effectExtent l="0" t="0" r="23495" b="2095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150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<w:pict w14:anchorId="6358565E">
              <v:rect id="Rectangle 124" style="position:absolute;margin-left:472.65pt;margin-top:163.9pt;width:23.65pt;height:11.85pt;z-index:25343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11BD6B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l6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">
                <w10:wrap anchorx="page"/>
              </v:rect>
            </w:pict>
          </mc:Fallback>
        </mc:AlternateContent>
      </w:r>
      <w:r w:rsidR="00FB3450" w:rsidRPr="00F82842">
        <w:rPr>
          <w:b/>
          <w:noProof/>
        </w:rPr>
        <mc:AlternateContent>
          <mc:Choice Requires="wps">
            <w:drawing>
              <wp:anchor distT="0" distB="0" distL="114300" distR="114300" simplePos="0" relativeHeight="253441024" behindDoc="0" locked="0" layoutInCell="1" allowOverlap="1" wp14:anchorId="682F6757" wp14:editId="18D4E057">
                <wp:simplePos x="0" y="0"/>
                <wp:positionH relativeFrom="page">
                  <wp:posOffset>5980430</wp:posOffset>
                </wp:positionH>
                <wp:positionV relativeFrom="paragraph">
                  <wp:posOffset>3385820</wp:posOffset>
                </wp:positionV>
                <wp:extent cx="300355" cy="150495"/>
                <wp:effectExtent l="0" t="0" r="23495" b="2095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150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<w:pict w14:anchorId="117453D3">
              <v:rect id="Rectangle 134" style="position:absolute;margin-left:470.9pt;margin-top:266.6pt;width:23.65pt;height:11.85pt;z-index:25344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CCE8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3Jc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">
                <w10:wrap anchorx="page"/>
              </v:rect>
            </w:pict>
          </mc:Fallback>
        </mc:AlternateContent>
      </w:r>
      <w:r w:rsidR="00F77E36" w:rsidRPr="00F82842">
        <w:rPr>
          <w:b/>
          <w:sz w:val="28"/>
          <w:szCs w:val="28"/>
        </w:rPr>
        <w:t>Comorbidities (Yes/No)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650BF3" w:rsidRPr="00F82842" w14:paraId="67B4615D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5E17E108" w14:textId="77777777" w:rsidR="00650BF3" w:rsidRPr="00F82842" w:rsidRDefault="00650BF3" w:rsidP="00650BF3">
            <w:r w:rsidRPr="00F82842">
              <w:t xml:space="preserve">Myocardial infection </w:t>
            </w:r>
          </w:p>
        </w:tc>
        <w:tc>
          <w:tcPr>
            <w:tcW w:w="6835" w:type="dxa"/>
            <w:noWrap/>
            <w:vAlign w:val="center"/>
            <w:hideMark/>
          </w:tcPr>
          <w:p w14:paraId="5520D5BC" w14:textId="4587B420" w:rsidR="00650BF3" w:rsidRPr="00F82842" w:rsidRDefault="00650BF3" w:rsidP="00650BF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16416" behindDoc="0" locked="0" layoutInCell="1" allowOverlap="1" wp14:anchorId="65C374C2" wp14:editId="16633290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8D75742">
                    <v:rect id="Rectangle 315" style="position:absolute;margin-left:150.35pt;margin-top:2.4pt;width:23.65pt;height:11.85pt;z-index:2531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E4C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15392" behindDoc="0" locked="0" layoutInCell="1" allowOverlap="1" wp14:anchorId="769769FE" wp14:editId="29CA3182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E762E59">
                    <v:rect id="Rectangle 316" style="position:absolute;margin-left:66.75pt;margin-top:2.6pt;width:23.65pt;height:11.85pt;z-index:2531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1B929E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 w:rsidR="00FB3450">
              <w:rPr>
                <w:b/>
              </w:rPr>
              <w:t xml:space="preserve">                             NA 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FB3450" w:rsidRPr="00F82842" w14:paraId="752B77AB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0E082559" w14:textId="77777777" w:rsidR="00FB3450" w:rsidRPr="00F82842" w:rsidRDefault="00FB3450" w:rsidP="00FB3450">
            <w:r w:rsidRPr="00F82842">
              <w:t xml:space="preserve">Congestive heart failure </w:t>
            </w:r>
          </w:p>
        </w:tc>
        <w:tc>
          <w:tcPr>
            <w:tcW w:w="6835" w:type="dxa"/>
            <w:noWrap/>
            <w:vAlign w:val="center"/>
            <w:hideMark/>
          </w:tcPr>
          <w:p w14:paraId="698D84C5" w14:textId="123AD080" w:rsidR="00FB3450" w:rsidRPr="00F82842" w:rsidRDefault="00FB3450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22592" behindDoc="0" locked="0" layoutInCell="1" allowOverlap="1" wp14:anchorId="2E3E493E" wp14:editId="268CAA0A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7447F2A">
                    <v:rect id="Rectangle 116" style="position:absolute;margin-left:150.35pt;margin-top:2.4pt;width:23.65pt;height:11.85pt;z-index:25342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183231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21568" behindDoc="0" locked="0" layoutInCell="1" allowOverlap="1" wp14:anchorId="7D64054A" wp14:editId="012BE8EA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7F14FCC">
                    <v:rect id="Rectangle 117" style="position:absolute;margin-left:66.75pt;margin-top:2.6pt;width:23.65pt;height:11.85pt;z-index:25342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CF3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 NA 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FB3450" w:rsidRPr="00F82842" w14:paraId="54347E83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1F9ACFDD" w14:textId="77777777" w:rsidR="00FB3450" w:rsidRPr="00F82842" w:rsidRDefault="00FB3450" w:rsidP="00FB3450">
            <w:r w:rsidRPr="00F82842">
              <w:t xml:space="preserve">Peripheral vascular disease </w:t>
            </w:r>
          </w:p>
        </w:tc>
        <w:tc>
          <w:tcPr>
            <w:tcW w:w="6835" w:type="dxa"/>
            <w:noWrap/>
            <w:vAlign w:val="center"/>
            <w:hideMark/>
          </w:tcPr>
          <w:p w14:paraId="112504C4" w14:textId="18E18EE9" w:rsidR="00FB3450" w:rsidRPr="00F82842" w:rsidRDefault="00FB3450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20544" behindDoc="0" locked="0" layoutInCell="1" allowOverlap="1" wp14:anchorId="48C79BFE" wp14:editId="2BECDD70">
                      <wp:simplePos x="0" y="0"/>
                      <wp:positionH relativeFrom="page">
                        <wp:posOffset>2964180</wp:posOffset>
                      </wp:positionH>
                      <wp:positionV relativeFrom="paragraph">
                        <wp:posOffset>-628650</wp:posOffset>
                      </wp:positionV>
                      <wp:extent cx="300355" cy="150495"/>
                      <wp:effectExtent l="0" t="0" r="23495" b="2095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DA132E7">
                    <v:rect id="Rectangle 105" style="position:absolute;margin-left:233.4pt;margin-top:-49.5pt;width:23.65pt;height:11.85pt;z-index:25342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6B15C0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8legIAAEc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61452450" wp14:editId="348F056D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9825395">
                    <v:rect id="Rectangle 319" style="position:absolute;margin-left:150.35pt;margin-top:2.4pt;width:23.65pt;height:11.85pt;z-index:2533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CDD0F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79584" behindDoc="0" locked="0" layoutInCell="1" allowOverlap="1" wp14:anchorId="6DD003CE" wp14:editId="602EF48A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20" name="Rectangl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31E8B9D">
                    <v:rect id="Rectangle 320" style="position:absolute;margin-left:66.75pt;margin-top:2.6pt;width:23.65pt;height:11.85pt;z-index:25337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50C6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VheQ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 NA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FB3450" w:rsidRPr="00F82842" w14:paraId="4657A6E6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7CE640FA" w14:textId="77777777" w:rsidR="00FB3450" w:rsidRPr="00F82842" w:rsidRDefault="00FB3450" w:rsidP="00FB3450">
            <w:r w:rsidRPr="00F82842">
              <w:t>Cerebrovascular disease</w:t>
            </w:r>
          </w:p>
        </w:tc>
        <w:tc>
          <w:tcPr>
            <w:tcW w:w="6835" w:type="dxa"/>
            <w:noWrap/>
            <w:vAlign w:val="center"/>
            <w:hideMark/>
          </w:tcPr>
          <w:p w14:paraId="2857AB69" w14:textId="6D558F4D" w:rsidR="00FB3450" w:rsidRPr="00F82842" w:rsidRDefault="00FB3450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26688" behindDoc="0" locked="0" layoutInCell="1" allowOverlap="1" wp14:anchorId="33515EF0" wp14:editId="603D4DE9">
                      <wp:simplePos x="0" y="0"/>
                      <wp:positionH relativeFrom="page">
                        <wp:posOffset>3004185</wp:posOffset>
                      </wp:positionH>
                      <wp:positionV relativeFrom="paragraph">
                        <wp:posOffset>-308610</wp:posOffset>
                      </wp:positionV>
                      <wp:extent cx="300355" cy="150495"/>
                      <wp:effectExtent l="0" t="0" r="23495" b="20955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661B0F0">
                    <v:rect id="Rectangle 121" style="position:absolute;margin-left:236.55pt;margin-top:-24.3pt;width:23.65pt;height:11.85pt;z-index:2534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9D7BB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wjeQ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24640" behindDoc="0" locked="0" layoutInCell="1" allowOverlap="1" wp14:anchorId="4D1FB512" wp14:editId="2E35291A">
                      <wp:simplePos x="0" y="0"/>
                      <wp:positionH relativeFrom="page">
                        <wp:posOffset>2990215</wp:posOffset>
                      </wp:positionH>
                      <wp:positionV relativeFrom="paragraph">
                        <wp:posOffset>-645160</wp:posOffset>
                      </wp:positionV>
                      <wp:extent cx="300355" cy="150495"/>
                      <wp:effectExtent l="0" t="0" r="23495" b="20955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E22505B">
                    <v:rect id="Rectangle 120" style="position:absolute;margin-left:235.45pt;margin-top:-50.8pt;width:23.65pt;height:11.85pt;z-index:25342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83FA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0xeQ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82656" behindDoc="0" locked="0" layoutInCell="1" allowOverlap="1" wp14:anchorId="55DDFFA1" wp14:editId="40A4AFAF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21" name="Rectangle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3DDCAA7">
                    <v:rect id="Rectangle 321" style="position:absolute;margin-left:150.35pt;margin-top:2.4pt;width:23.65pt;height:11.85pt;z-index:2533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09A66A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MRzeQ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81632" behindDoc="0" locked="0" layoutInCell="1" allowOverlap="1" wp14:anchorId="08F4B182" wp14:editId="2E4A6F0A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22" name="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20C90DD">
                    <v:rect id="Rectangle 322" style="position:absolute;margin-left:66.75pt;margin-top:2.6pt;width:23.65pt;height:11.85pt;z-index:2533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9D6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dE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 NA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FB3450" w:rsidRPr="00F82842" w14:paraId="411F57D1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37224B10" w14:textId="6CE82AC1" w:rsidR="00FB3450" w:rsidRPr="00F82842" w:rsidRDefault="00FB3450" w:rsidP="00FB3450">
            <w:r w:rsidRPr="00F82842">
              <w:t xml:space="preserve">Chronic pulmonary disease </w:t>
            </w:r>
            <w:r w:rsidR="001F3F7D">
              <w:t>/</w:t>
            </w:r>
            <w:r w:rsidR="001F3F7D" w:rsidRPr="00627FC8">
              <w:t>Asthma</w:t>
            </w:r>
          </w:p>
        </w:tc>
        <w:tc>
          <w:tcPr>
            <w:tcW w:w="6835" w:type="dxa"/>
            <w:noWrap/>
            <w:vAlign w:val="center"/>
            <w:hideMark/>
          </w:tcPr>
          <w:p w14:paraId="39A66FE4" w14:textId="4D3957F0" w:rsidR="00FB3450" w:rsidRPr="00F82842" w:rsidRDefault="00851486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750272" behindDoc="0" locked="0" layoutInCell="1" allowOverlap="1" wp14:anchorId="7D54DBEC" wp14:editId="6D1CF74F">
                      <wp:simplePos x="0" y="0"/>
                      <wp:positionH relativeFrom="page">
                        <wp:posOffset>3002280</wp:posOffset>
                      </wp:positionH>
                      <wp:positionV relativeFrom="paragraph">
                        <wp:posOffset>25400</wp:posOffset>
                      </wp:positionV>
                      <wp:extent cx="300355" cy="150495"/>
                      <wp:effectExtent l="0" t="0" r="23495" b="20955"/>
                      <wp:wrapNone/>
                      <wp:docPr id="373" name="Rectangl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23E84" id="Rectangle 373" o:spid="_x0000_s1026" style="position:absolute;margin-left:236.4pt;margin-top:2pt;width:23.65pt;height:11.85pt;z-index:25375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="00FB3450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30784" behindDoc="0" locked="0" layoutInCell="1" allowOverlap="1" wp14:anchorId="76EDACF7" wp14:editId="03780913">
                      <wp:simplePos x="0" y="0"/>
                      <wp:positionH relativeFrom="page">
                        <wp:posOffset>3018155</wp:posOffset>
                      </wp:positionH>
                      <wp:positionV relativeFrom="paragraph">
                        <wp:posOffset>-321310</wp:posOffset>
                      </wp:positionV>
                      <wp:extent cx="300355" cy="150495"/>
                      <wp:effectExtent l="0" t="0" r="23495" b="20955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A4BBDCB">
                    <v:rect id="Rectangle 123" style="position:absolute;margin-left:237.65pt;margin-top:-25.3pt;width:23.65pt;height:11.85pt;z-index:2534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FBFD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4G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">
                      <w10:wrap anchorx="page"/>
                    </v:rect>
                  </w:pict>
                </mc:Fallback>
              </mc:AlternateContent>
            </w:r>
            <w:r w:rsidR="00FB3450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86752" behindDoc="0" locked="0" layoutInCell="1" allowOverlap="1" wp14:anchorId="01919F3A" wp14:editId="2BEF7F5C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5661B" id="Rectangle 5" o:spid="_x0000_s1026" style="position:absolute;margin-left:150.35pt;margin-top:2.4pt;width:23.65pt;height:11.85pt;z-index:2533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L1eAIAAEM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="00FB3450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85728" behindDoc="0" locked="0" layoutInCell="1" allowOverlap="1" wp14:anchorId="7C94E1BF" wp14:editId="76A553E5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0ECCAA6">
                    <v:rect id="Rectangle 324" style="position:absolute;margin-left:66.75pt;margin-top:2.6pt;width:23.65pt;height:11.85pt;z-index:2533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6A1097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Eq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="00FB3450" w:rsidRPr="00F82842">
              <w:rPr>
                <w:b/>
              </w:rPr>
              <w:t xml:space="preserve">               </w:t>
            </w:r>
            <w:proofErr w:type="gramStart"/>
            <w:r w:rsidR="00FB3450" w:rsidRPr="00F82842">
              <w:rPr>
                <w:b/>
              </w:rPr>
              <w:t>Yes</w:t>
            </w:r>
            <w:proofErr w:type="gramEnd"/>
            <w:r w:rsidR="00FB3450" w:rsidRPr="00F82842">
              <w:rPr>
                <w:sz w:val="28"/>
                <w:szCs w:val="28"/>
              </w:rPr>
              <w:t xml:space="preserve">                     </w:t>
            </w:r>
            <w:r w:rsidR="00FB3450" w:rsidRPr="00F82842">
              <w:rPr>
                <w:b/>
              </w:rPr>
              <w:t>No</w:t>
            </w:r>
            <w:r w:rsidR="00FB3450">
              <w:rPr>
                <w:b/>
              </w:rPr>
              <w:t xml:space="preserve">                             NA</w:t>
            </w:r>
            <w:r w:rsidR="00FB3450"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FB3450" w:rsidRPr="00F82842" w14:paraId="64D12A58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6A78CC88" w14:textId="77777777" w:rsidR="00FB3450" w:rsidRPr="00F82842" w:rsidRDefault="00FB3450" w:rsidP="00FB3450">
            <w:r w:rsidRPr="00F82842">
              <w:t xml:space="preserve">Connective tissue disease </w:t>
            </w:r>
          </w:p>
        </w:tc>
        <w:tc>
          <w:tcPr>
            <w:tcW w:w="6835" w:type="dxa"/>
            <w:noWrap/>
            <w:vAlign w:val="center"/>
            <w:hideMark/>
          </w:tcPr>
          <w:p w14:paraId="374B74EB" w14:textId="550F4202" w:rsidR="00FB3450" w:rsidRPr="00F82842" w:rsidRDefault="00FB3450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88800" behindDoc="0" locked="0" layoutInCell="1" allowOverlap="1" wp14:anchorId="2BE7F4CB" wp14:editId="23E1F49E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4E6F0CA">
                    <v:rect id="Rectangle 325" style="position:absolute;margin-left:150.35pt;margin-top:2.4pt;width:23.65pt;height:11.85pt;z-index:25338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4B6FDC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A4ewIAAEc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87776" behindDoc="0" locked="0" layoutInCell="1" allowOverlap="1" wp14:anchorId="25AA6739" wp14:editId="1546CB5A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76C1BEC">
                    <v:rect id="Rectangle 8" style="position:absolute;margin-left:66.75pt;margin-top:2.6pt;width:23.65pt;height:11.85pt;z-index:2533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0925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jKeAIAAEM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 NA 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FB3450" w:rsidRPr="00F82842" w14:paraId="451E0841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47525D0B" w14:textId="77777777" w:rsidR="00FB3450" w:rsidRPr="00F82842" w:rsidRDefault="00FB3450" w:rsidP="00FB3450">
            <w:r w:rsidRPr="00F82842">
              <w:t xml:space="preserve">Peptic ulcer disease </w:t>
            </w:r>
          </w:p>
        </w:tc>
        <w:tc>
          <w:tcPr>
            <w:tcW w:w="6835" w:type="dxa"/>
            <w:noWrap/>
            <w:vAlign w:val="center"/>
            <w:hideMark/>
          </w:tcPr>
          <w:p w14:paraId="3DC83820" w14:textId="2C8C7AEB" w:rsidR="00FB3450" w:rsidRPr="00F82842" w:rsidRDefault="00FB3450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90848" behindDoc="0" locked="0" layoutInCell="1" allowOverlap="1" wp14:anchorId="7A671DFA" wp14:editId="50612EFA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26" name="Rectangle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978E3D7">
                    <v:rect id="Rectangle 326" style="position:absolute;margin-left:150.35pt;margin-top:2.4pt;width:23.65pt;height:11.85pt;z-index:2533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1F3856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MPegIAAEc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89824" behindDoc="0" locked="0" layoutInCell="1" allowOverlap="1" wp14:anchorId="571E46ED" wp14:editId="3F93E424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27" name="Rect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C00C9B3">
                    <v:rect id="Rectangle 327" style="position:absolute;margin-left:66.75pt;margin-top:2.6pt;width:23.65pt;height:11.85pt;z-index:2533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CA2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IdegIAAEc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 NA </w:t>
            </w:r>
            <w:r w:rsidRPr="00F82842">
              <w:rPr>
                <w:sz w:val="28"/>
                <w:szCs w:val="28"/>
              </w:rPr>
              <w:t xml:space="preserve">                      </w:t>
            </w:r>
          </w:p>
        </w:tc>
      </w:tr>
      <w:tr w:rsidR="00FB3450" w:rsidRPr="00F82842" w14:paraId="75CA441F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2C2F7D48" w14:textId="05A72331" w:rsidR="00FB3450" w:rsidRPr="00F82842" w:rsidRDefault="006D7F6D" w:rsidP="00FB3450">
            <w:r w:rsidRPr="00F82842">
              <w:t>Moderate or severe liver disease</w:t>
            </w:r>
            <w:r>
              <w:t xml:space="preserve"> </w:t>
            </w:r>
          </w:p>
        </w:tc>
        <w:tc>
          <w:tcPr>
            <w:tcW w:w="6835" w:type="dxa"/>
            <w:noWrap/>
            <w:vAlign w:val="center"/>
            <w:hideMark/>
          </w:tcPr>
          <w:p w14:paraId="34E5FA90" w14:textId="02AF4D86" w:rsidR="00FB3450" w:rsidRPr="00F82842" w:rsidRDefault="00FB3450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92896" behindDoc="0" locked="0" layoutInCell="1" allowOverlap="1" wp14:anchorId="0B7CE8C9" wp14:editId="35C69AE0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28" name="Rectangle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7391398">
                    <v:rect id="Rectangle 328" style="position:absolute;margin-left:150.35pt;margin-top:2.4pt;width:23.65pt;height:11.85pt;z-index:2533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0781A3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32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91872" behindDoc="0" locked="0" layoutInCell="1" allowOverlap="1" wp14:anchorId="291A6CF9" wp14:editId="75D36492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29" name="Rectangle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3FA1A6D">
                    <v:rect id="Rectangle 329" style="position:absolute;margin-left:66.75pt;margin-top:2.6pt;width:23.65pt;height:11.85pt;z-index:2533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99ADA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zk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 NA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FB3450" w:rsidRPr="00F82842" w14:paraId="08336F0F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6BA442FC" w14:textId="39211B92" w:rsidR="00FB3450" w:rsidRPr="00F82842" w:rsidRDefault="006D7F6D" w:rsidP="00FB3450">
            <w:r w:rsidRPr="00F82842">
              <w:t xml:space="preserve">Moderate or severe renal disease </w:t>
            </w:r>
          </w:p>
        </w:tc>
        <w:tc>
          <w:tcPr>
            <w:tcW w:w="6835" w:type="dxa"/>
            <w:noWrap/>
            <w:vAlign w:val="center"/>
            <w:hideMark/>
          </w:tcPr>
          <w:p w14:paraId="17AAA2C7" w14:textId="23C53A8F" w:rsidR="00FB3450" w:rsidRPr="00F82842" w:rsidRDefault="00FB3450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38976" behindDoc="0" locked="0" layoutInCell="1" allowOverlap="1" wp14:anchorId="4D5056A4" wp14:editId="7F5D8B08">
                      <wp:simplePos x="0" y="0"/>
                      <wp:positionH relativeFrom="page">
                        <wp:posOffset>3008630</wp:posOffset>
                      </wp:positionH>
                      <wp:positionV relativeFrom="paragraph">
                        <wp:posOffset>-299085</wp:posOffset>
                      </wp:positionV>
                      <wp:extent cx="300355" cy="150495"/>
                      <wp:effectExtent l="0" t="0" r="23495" b="20955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458016F">
                    <v:rect id="Rectangle 133" style="position:absolute;margin-left:236.9pt;margin-top:-23.55pt;width:23.65pt;height:11.85pt;z-index:25343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4D79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36928" behindDoc="0" locked="0" layoutInCell="1" allowOverlap="1" wp14:anchorId="473CD128" wp14:editId="6A113722">
                      <wp:simplePos x="0" y="0"/>
                      <wp:positionH relativeFrom="page">
                        <wp:posOffset>3018155</wp:posOffset>
                      </wp:positionH>
                      <wp:positionV relativeFrom="paragraph">
                        <wp:posOffset>-635635</wp:posOffset>
                      </wp:positionV>
                      <wp:extent cx="300355" cy="150495"/>
                      <wp:effectExtent l="0" t="0" r="23495" b="20955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F311B7D">
                    <v:rect id="Rectangle 126" style="position:absolute;margin-left:237.65pt;margin-top:-50.05pt;width:23.65pt;height:11.85pt;z-index:2534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45EA27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tfegIAAEc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94944" behindDoc="0" locked="0" layoutInCell="1" allowOverlap="1" wp14:anchorId="6005464A" wp14:editId="45667726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30" name="Rectangl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3F2BD22">
                    <v:rect id="Rectangle 330" style="position:absolute;margin-left:150.35pt;margin-top:2.4pt;width:23.65pt;height:11.85pt;z-index:2533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5437C1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93920" behindDoc="0" locked="0" layoutInCell="1" allowOverlap="1" wp14:anchorId="06F5C6B9" wp14:editId="1DD5597D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31" name="Rectangle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B85F6C4">
                    <v:rect id="Rectangle 331" style="position:absolute;margin-left:66.75pt;margin-top:2.6pt;width:23.65pt;height:11.85pt;z-index:2533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22F51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 NA 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FB3450" w:rsidRPr="00F82842" w14:paraId="6E2EEBCF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38383FDB" w14:textId="462B7652" w:rsidR="00FB3450" w:rsidRPr="00F82842" w:rsidRDefault="006D7F6D" w:rsidP="00FB3450">
            <w:r w:rsidRPr="00F82842">
              <w:t>Diabetes without end-organ damage</w:t>
            </w:r>
          </w:p>
        </w:tc>
        <w:tc>
          <w:tcPr>
            <w:tcW w:w="6835" w:type="dxa"/>
            <w:noWrap/>
            <w:vAlign w:val="center"/>
            <w:hideMark/>
          </w:tcPr>
          <w:p w14:paraId="60F6913E" w14:textId="23655271" w:rsidR="00FB3450" w:rsidRPr="00F82842" w:rsidRDefault="007512E0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34880" behindDoc="0" locked="0" layoutInCell="1" allowOverlap="1" wp14:anchorId="76ED2D1E" wp14:editId="58137F7B">
                      <wp:simplePos x="0" y="0"/>
                      <wp:positionH relativeFrom="page">
                        <wp:posOffset>2978785</wp:posOffset>
                      </wp:positionH>
                      <wp:positionV relativeFrom="paragraph">
                        <wp:posOffset>-336550</wp:posOffset>
                      </wp:positionV>
                      <wp:extent cx="300355" cy="150495"/>
                      <wp:effectExtent l="0" t="0" r="23495" b="20955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0D36328">
                    <v:rect id="Rectangle 125" style="position:absolute;margin-left:234.55pt;margin-top:-26.5pt;width:23.65pt;height:11.85pt;z-index:2534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63CBF0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hoewIAAEc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">
                      <w10:wrap anchorx="page"/>
                    </v:rect>
                  </w:pict>
                </mc:Fallback>
              </mc:AlternateContent>
            </w:r>
            <w:r w:rsidR="00FB3450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96992" behindDoc="0" locked="0" layoutInCell="1" allowOverlap="1" wp14:anchorId="57A8B5C6" wp14:editId="7E524AA9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32" name="Rectangl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0E873CC">
                    <v:rect id="Rectangle 332" style="position:absolute;margin-left:150.35pt;margin-top:2.4pt;width:23.65pt;height:11.85pt;z-index:2533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D63F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="00FB3450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95968" behindDoc="0" locked="0" layoutInCell="1" allowOverlap="1" wp14:anchorId="36073E84" wp14:editId="4EF61103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33" name="Rectangl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16A5258">
                    <v:rect id="Rectangle 333" style="position:absolute;margin-left:66.75pt;margin-top:2.6pt;width:23.65pt;height:11.85pt;z-index:2533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5482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">
                      <w10:wrap anchorx="page"/>
                    </v:rect>
                  </w:pict>
                </mc:Fallback>
              </mc:AlternateContent>
            </w:r>
            <w:r w:rsidR="00FB3450" w:rsidRPr="00F82842">
              <w:rPr>
                <w:b/>
              </w:rPr>
              <w:t xml:space="preserve">               </w:t>
            </w:r>
            <w:proofErr w:type="gramStart"/>
            <w:r w:rsidR="00FB3450" w:rsidRPr="00F82842">
              <w:rPr>
                <w:b/>
              </w:rPr>
              <w:t>Yes</w:t>
            </w:r>
            <w:proofErr w:type="gramEnd"/>
            <w:r w:rsidR="00FB3450" w:rsidRPr="00F82842">
              <w:rPr>
                <w:sz w:val="28"/>
                <w:szCs w:val="28"/>
              </w:rPr>
              <w:t xml:space="preserve">                     </w:t>
            </w:r>
            <w:r w:rsidR="00FB3450" w:rsidRPr="00F82842">
              <w:rPr>
                <w:b/>
              </w:rPr>
              <w:t>No</w:t>
            </w:r>
            <w:r w:rsidR="00701B4E">
              <w:rPr>
                <w:b/>
              </w:rPr>
              <w:t xml:space="preserve">                            NA</w:t>
            </w:r>
            <w:r w:rsidR="00FB3450"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FB3450" w:rsidRPr="00F82842" w14:paraId="088C71DE" w14:textId="77777777" w:rsidTr="00CB36D7">
        <w:trPr>
          <w:trHeight w:val="510"/>
        </w:trPr>
        <w:tc>
          <w:tcPr>
            <w:tcW w:w="3955" w:type="dxa"/>
            <w:vAlign w:val="center"/>
            <w:hideMark/>
          </w:tcPr>
          <w:p w14:paraId="191960CF" w14:textId="2147672E" w:rsidR="00FB3450" w:rsidRPr="00F82842" w:rsidRDefault="006D7F6D" w:rsidP="00FB3450">
            <w:r w:rsidRPr="00F82842">
              <w:t>Diabetes with end-organ damage</w:t>
            </w:r>
          </w:p>
        </w:tc>
        <w:tc>
          <w:tcPr>
            <w:tcW w:w="6835" w:type="dxa"/>
            <w:noWrap/>
            <w:vAlign w:val="center"/>
            <w:hideMark/>
          </w:tcPr>
          <w:p w14:paraId="7DA39B5E" w14:textId="417BA096" w:rsidR="00FB3450" w:rsidRPr="00F82842" w:rsidRDefault="00FB3450" w:rsidP="00FB34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99040" behindDoc="0" locked="0" layoutInCell="1" allowOverlap="1" wp14:anchorId="15C45CED" wp14:editId="4F0487BD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34" name="Rectangl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CEB10A0">
                    <v:rect id="Rectangle 334" style="position:absolute;margin-left:150.35pt;margin-top:2.4pt;width:23.65pt;height:11.85pt;z-index:2533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2A7D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98016" behindDoc="0" locked="0" layoutInCell="1" allowOverlap="1" wp14:anchorId="5A026C61" wp14:editId="2A04AC1E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35" name="Rectangle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3EDCFDE4">
                    <v:rect id="Rectangle 335" style="position:absolute;margin-left:66.75pt;margin-top:2.6pt;width:23.65pt;height:11.85pt;z-index:2533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58A0F2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 w:rsidR="00701B4E">
              <w:rPr>
                <w:b/>
              </w:rPr>
              <w:t xml:space="preserve">                            NA 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6D7F6D" w:rsidRPr="00F82842" w14:paraId="5CE68CD6" w14:textId="77777777" w:rsidTr="00CB36D7">
        <w:trPr>
          <w:trHeight w:val="510"/>
        </w:trPr>
        <w:tc>
          <w:tcPr>
            <w:tcW w:w="3955" w:type="dxa"/>
            <w:vAlign w:val="center"/>
          </w:tcPr>
          <w:p w14:paraId="2056CAAC" w14:textId="48DAE687" w:rsidR="006D7F6D" w:rsidRPr="00F82842" w:rsidRDefault="006D7F6D" w:rsidP="006D7F6D">
            <w:r w:rsidRPr="00F82842">
              <w:t>AIDS</w:t>
            </w:r>
          </w:p>
        </w:tc>
        <w:tc>
          <w:tcPr>
            <w:tcW w:w="6835" w:type="dxa"/>
            <w:noWrap/>
            <w:vAlign w:val="center"/>
          </w:tcPr>
          <w:p w14:paraId="3CA9E5ED" w14:textId="365B1941" w:rsidR="006D7F6D" w:rsidRPr="00F82842" w:rsidRDefault="006D7F6D" w:rsidP="006D7F6D">
            <w:pPr>
              <w:rPr>
                <w:b/>
                <w:noProof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89536" behindDoc="0" locked="0" layoutInCell="1" allowOverlap="1" wp14:anchorId="364F6741" wp14:editId="16129908">
                      <wp:simplePos x="0" y="0"/>
                      <wp:positionH relativeFrom="page">
                        <wp:posOffset>2989580</wp:posOffset>
                      </wp:positionH>
                      <wp:positionV relativeFrom="paragraph">
                        <wp:posOffset>-335915</wp:posOffset>
                      </wp:positionV>
                      <wp:extent cx="300355" cy="150495"/>
                      <wp:effectExtent l="0" t="0" r="23495" b="20955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346D103">
                    <v:rect id="Rectangle 162" style="position:absolute;margin-left:235.4pt;margin-top:-26.45pt;width:23.65pt;height:11.85pt;z-index:2538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2BB7E5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86464" behindDoc="0" locked="0" layoutInCell="1" allowOverlap="1" wp14:anchorId="7672764F" wp14:editId="2329EB12">
                      <wp:simplePos x="0" y="0"/>
                      <wp:positionH relativeFrom="page">
                        <wp:posOffset>1913255</wp:posOffset>
                      </wp:positionH>
                      <wp:positionV relativeFrom="paragraph">
                        <wp:posOffset>5715</wp:posOffset>
                      </wp:positionV>
                      <wp:extent cx="300355" cy="150495"/>
                      <wp:effectExtent l="0" t="0" r="23495" b="20955"/>
                      <wp:wrapNone/>
                      <wp:docPr id="339" name="Rectangle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B2A4033">
                    <v:rect id="Rectangle 339" style="position:absolute;margin-left:150.65pt;margin-top:.45pt;width:23.65pt;height:11.85pt;z-index:2538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06BEB8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85440" behindDoc="0" locked="0" layoutInCell="1" allowOverlap="1" wp14:anchorId="69990FEB" wp14:editId="7D755525">
                      <wp:simplePos x="0" y="0"/>
                      <wp:positionH relativeFrom="page">
                        <wp:posOffset>897255</wp:posOffset>
                      </wp:positionH>
                      <wp:positionV relativeFrom="paragraph">
                        <wp:posOffset>15875</wp:posOffset>
                      </wp:positionV>
                      <wp:extent cx="300355" cy="150495"/>
                      <wp:effectExtent l="0" t="0" r="23495" b="2095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C4B9C9F">
                    <v:rect id="Rectangle 50" style="position:absolute;margin-left:70.65pt;margin-top:1.25pt;width:23.65pt;height:11.85pt;z-index:25388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43AEF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NA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6D7F6D" w:rsidRPr="00F82842" w14:paraId="21D13A9D" w14:textId="77777777" w:rsidTr="00CB36D7">
        <w:trPr>
          <w:trHeight w:val="510"/>
        </w:trPr>
        <w:tc>
          <w:tcPr>
            <w:tcW w:w="3955" w:type="dxa"/>
            <w:vAlign w:val="center"/>
          </w:tcPr>
          <w:p w14:paraId="1B917542" w14:textId="10CAB70A" w:rsidR="006D7F6D" w:rsidRPr="00F82842" w:rsidRDefault="006D7F6D" w:rsidP="006D7F6D">
            <w:r w:rsidRPr="00F82842">
              <w:t>Recent immunosuppressive therapy /chemotherapy</w:t>
            </w:r>
          </w:p>
        </w:tc>
        <w:tc>
          <w:tcPr>
            <w:tcW w:w="6835" w:type="dxa"/>
            <w:noWrap/>
            <w:vAlign w:val="center"/>
          </w:tcPr>
          <w:p w14:paraId="364C226B" w14:textId="0593FAA3" w:rsidR="006D7F6D" w:rsidRPr="00F82842" w:rsidRDefault="006D7F6D" w:rsidP="006D7F6D">
            <w:pPr>
              <w:rPr>
                <w:b/>
                <w:noProof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90560" behindDoc="0" locked="0" layoutInCell="1" allowOverlap="1" wp14:anchorId="23AD1FC5" wp14:editId="73893272">
                      <wp:simplePos x="0" y="0"/>
                      <wp:positionH relativeFrom="page">
                        <wp:posOffset>3008630</wp:posOffset>
                      </wp:positionH>
                      <wp:positionV relativeFrom="paragraph">
                        <wp:posOffset>-295910</wp:posOffset>
                      </wp:positionV>
                      <wp:extent cx="300355" cy="150495"/>
                      <wp:effectExtent l="0" t="0" r="23495" b="20955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36C0F07">
                    <v:rect id="Rectangle 167" style="position:absolute;margin-left:236.9pt;margin-top:-23.3pt;width:23.65pt;height:11.85pt;z-index:2538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7CDA8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88512" behindDoc="0" locked="0" layoutInCell="1" allowOverlap="1" wp14:anchorId="67A70344" wp14:editId="4D865805">
                      <wp:simplePos x="0" y="0"/>
                      <wp:positionH relativeFrom="page">
                        <wp:posOffset>1913255</wp:posOffset>
                      </wp:positionH>
                      <wp:positionV relativeFrom="paragraph">
                        <wp:posOffset>65405</wp:posOffset>
                      </wp:positionV>
                      <wp:extent cx="300355" cy="150495"/>
                      <wp:effectExtent l="0" t="0" r="23495" b="20955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4546EBA">
                    <v:rect id="Rectangle 84" style="position:absolute;margin-left:150.65pt;margin-top:5.15pt;width:23.65pt;height:11.85pt;z-index:2538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4CEBE1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87488" behindDoc="0" locked="0" layoutInCell="1" allowOverlap="1" wp14:anchorId="0E003131" wp14:editId="44E3B21C">
                      <wp:simplePos x="0" y="0"/>
                      <wp:positionH relativeFrom="page">
                        <wp:posOffset>846455</wp:posOffset>
                      </wp:positionH>
                      <wp:positionV relativeFrom="paragraph">
                        <wp:posOffset>2540</wp:posOffset>
                      </wp:positionV>
                      <wp:extent cx="300355" cy="150495"/>
                      <wp:effectExtent l="0" t="0" r="23495" b="2095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1CE6519">
                    <v:rect id="Rectangle 78" style="position:absolute;margin-left:66.65pt;margin-top:.2pt;width:23.65pt;height:11.85pt;z-index:2538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5894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">
                      <w10:wrap anchorx="page"/>
                    </v:rect>
                  </w:pict>
                </mc:Fallback>
              </mc:AlternateContent>
            </w:r>
            <w:r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NA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6D7F6D" w:rsidRPr="00F82842" w14:paraId="59763055" w14:textId="77777777" w:rsidTr="006D7F6D">
        <w:trPr>
          <w:trHeight w:val="510"/>
        </w:trPr>
        <w:tc>
          <w:tcPr>
            <w:tcW w:w="3955" w:type="dxa"/>
            <w:noWrap/>
            <w:vAlign w:val="center"/>
          </w:tcPr>
          <w:p w14:paraId="622FF1A5" w14:textId="4BDCC6FC" w:rsidR="006D7F6D" w:rsidRPr="00F82842" w:rsidRDefault="006D7F6D" w:rsidP="006D7F6D">
            <w:r w:rsidRPr="00F82842">
              <w:t>Endocrine disorder (Hypothyroid etc</w:t>
            </w:r>
            <w:r>
              <w:t>.</w:t>
            </w:r>
            <w:r w:rsidRPr="00F82842">
              <w:t>)</w:t>
            </w:r>
          </w:p>
        </w:tc>
        <w:tc>
          <w:tcPr>
            <w:tcW w:w="6835" w:type="dxa"/>
            <w:noWrap/>
            <w:vAlign w:val="center"/>
            <w:hideMark/>
          </w:tcPr>
          <w:p w14:paraId="64562FD7" w14:textId="719EF2A9" w:rsidR="006D7F6D" w:rsidRPr="00F82842" w:rsidRDefault="006D7F6D" w:rsidP="006D7F6D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91584" behindDoc="0" locked="0" layoutInCell="1" allowOverlap="1" wp14:anchorId="0C817D6E" wp14:editId="76D9DFBD">
                      <wp:simplePos x="0" y="0"/>
                      <wp:positionH relativeFrom="page">
                        <wp:posOffset>3018155</wp:posOffset>
                      </wp:positionH>
                      <wp:positionV relativeFrom="paragraph">
                        <wp:posOffset>-314325</wp:posOffset>
                      </wp:positionV>
                      <wp:extent cx="300355" cy="150495"/>
                      <wp:effectExtent l="0" t="0" r="23495" b="20955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4EC2D49F">
                    <v:rect id="Rectangle 168" style="position:absolute;margin-left:237.65pt;margin-top:-24.75pt;width:23.65pt;height:11.85pt;z-index:2538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4F4548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82368" behindDoc="0" locked="0" layoutInCell="1" allowOverlap="1" wp14:anchorId="4CDFD7A4" wp14:editId="4260948E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43" name="Rectangle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D896993">
                    <v:rect id="Rectangle 343" style="position:absolute;margin-left:150.35pt;margin-top:2.4pt;width:23.65pt;height:11.85pt;z-index:25388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0B72DA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81344" behindDoc="0" locked="0" layoutInCell="1" allowOverlap="1" wp14:anchorId="0E2FED98" wp14:editId="5FBAAA2C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792BF603">
                    <v:rect id="Rectangle 344" style="position:absolute;margin-left:66.75pt;margin-top:2.6pt;width:23.65pt;height:11.85pt;z-index:25388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372CD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</w:rPr>
              <w:t xml:space="preserve">               </w:t>
            </w:r>
            <w:proofErr w:type="gramStart"/>
            <w:r w:rsidRPr="00F82842">
              <w:rPr>
                <w:b/>
              </w:rPr>
              <w:t>Yes</w:t>
            </w:r>
            <w:proofErr w:type="gramEnd"/>
            <w:r w:rsidRPr="00F82842">
              <w:rPr>
                <w:sz w:val="28"/>
                <w:szCs w:val="28"/>
              </w:rPr>
              <w:t xml:space="preserve">                     </w:t>
            </w:r>
            <w:r w:rsidRPr="00F82842">
              <w:rPr>
                <w:b/>
              </w:rPr>
              <w:t>No</w:t>
            </w:r>
            <w:r>
              <w:rPr>
                <w:b/>
              </w:rPr>
              <w:t xml:space="preserve">                            NA</w:t>
            </w:r>
            <w:r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6D7F6D" w:rsidRPr="00F82842" w14:paraId="231EA326" w14:textId="77777777" w:rsidTr="006D7F6D">
        <w:trPr>
          <w:trHeight w:val="510"/>
        </w:trPr>
        <w:tc>
          <w:tcPr>
            <w:tcW w:w="3955" w:type="dxa"/>
            <w:noWrap/>
            <w:vAlign w:val="center"/>
          </w:tcPr>
          <w:p w14:paraId="262915EE" w14:textId="6FCA8EE8" w:rsidR="006D7F6D" w:rsidRPr="00F82842" w:rsidRDefault="006D7F6D" w:rsidP="006D7F6D">
            <w:r w:rsidRPr="002B574E">
              <w:t>Alcoholism</w:t>
            </w:r>
          </w:p>
        </w:tc>
        <w:tc>
          <w:tcPr>
            <w:tcW w:w="6835" w:type="dxa"/>
            <w:noWrap/>
            <w:vAlign w:val="center"/>
            <w:hideMark/>
          </w:tcPr>
          <w:p w14:paraId="113B1844" w14:textId="4D97FDF0" w:rsidR="006D7F6D" w:rsidRPr="00F82842" w:rsidRDefault="00851486" w:rsidP="006D7F6D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93632" behindDoc="0" locked="0" layoutInCell="1" allowOverlap="1" wp14:anchorId="60F56672" wp14:editId="622B4293">
                      <wp:simplePos x="0" y="0"/>
                      <wp:positionH relativeFrom="page">
                        <wp:posOffset>3014980</wp:posOffset>
                      </wp:positionH>
                      <wp:positionV relativeFrom="paragraph">
                        <wp:posOffset>38100</wp:posOffset>
                      </wp:positionV>
                      <wp:extent cx="300355" cy="150495"/>
                      <wp:effectExtent l="0" t="0" r="23495" b="20955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EAAE20" id="Rectangle 170" o:spid="_x0000_s1026" style="position:absolute;margin-left:237.4pt;margin-top:3pt;width:23.65pt;height:11.85pt;z-index:2538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mMegIAAEc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="006D7F6D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92608" behindDoc="0" locked="0" layoutInCell="1" allowOverlap="1" wp14:anchorId="205AA955" wp14:editId="39C349DF">
                      <wp:simplePos x="0" y="0"/>
                      <wp:positionH relativeFrom="page">
                        <wp:posOffset>3002280</wp:posOffset>
                      </wp:positionH>
                      <wp:positionV relativeFrom="paragraph">
                        <wp:posOffset>-331470</wp:posOffset>
                      </wp:positionV>
                      <wp:extent cx="300355" cy="150495"/>
                      <wp:effectExtent l="0" t="0" r="23495" b="20955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27782269">
                    <v:rect id="Rectangle 169" style="position:absolute;margin-left:236.4pt;margin-top:-26.1pt;width:23.65pt;height:11.85pt;z-index:2538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197BE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">
                      <w10:wrap anchorx="page"/>
                    </v:rect>
                  </w:pict>
                </mc:Fallback>
              </mc:AlternateContent>
            </w:r>
            <w:r w:rsidR="006D7F6D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84416" behindDoc="0" locked="0" layoutInCell="1" allowOverlap="1" wp14:anchorId="69592AE8" wp14:editId="1CCFE3B8">
                      <wp:simplePos x="0" y="0"/>
                      <wp:positionH relativeFrom="page">
                        <wp:posOffset>1909445</wp:posOffset>
                      </wp:positionH>
                      <wp:positionV relativeFrom="paragraph">
                        <wp:posOffset>30480</wp:posOffset>
                      </wp:positionV>
                      <wp:extent cx="300355" cy="150495"/>
                      <wp:effectExtent l="0" t="0" r="23495" b="20955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068F03A">
                    <v:rect id="Rectangle 345" style="position:absolute;margin-left:150.35pt;margin-top:2.4pt;width:23.65pt;height:11.85pt;z-index:25388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062EC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">
                      <w10:wrap anchorx="page"/>
                    </v:rect>
                  </w:pict>
                </mc:Fallback>
              </mc:AlternateContent>
            </w:r>
            <w:r w:rsidR="006D7F6D"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883392" behindDoc="0" locked="0" layoutInCell="1" allowOverlap="1" wp14:anchorId="6E5FD0B9" wp14:editId="6CD742F7">
                      <wp:simplePos x="0" y="0"/>
                      <wp:positionH relativeFrom="page">
                        <wp:posOffset>847725</wp:posOffset>
                      </wp:positionH>
                      <wp:positionV relativeFrom="paragraph">
                        <wp:posOffset>33020</wp:posOffset>
                      </wp:positionV>
                      <wp:extent cx="300355" cy="150495"/>
                      <wp:effectExtent l="0" t="0" r="23495" b="20955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0F231171">
                    <v:rect id="Rectangle 346" style="position:absolute;margin-left:66.75pt;margin-top:2.6pt;width:23.65pt;height:11.85pt;z-index:25388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#1f3763 [1604]" strokeweight="1pt" w14:anchorId="2451EA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">
                      <w10:wrap anchorx="page"/>
                    </v:rect>
                  </w:pict>
                </mc:Fallback>
              </mc:AlternateContent>
            </w:r>
            <w:r w:rsidR="006D7F6D" w:rsidRPr="00F82842">
              <w:rPr>
                <w:b/>
              </w:rPr>
              <w:t xml:space="preserve">               </w:t>
            </w:r>
            <w:proofErr w:type="gramStart"/>
            <w:r w:rsidR="006D7F6D" w:rsidRPr="00F82842">
              <w:rPr>
                <w:b/>
              </w:rPr>
              <w:t>Yes</w:t>
            </w:r>
            <w:proofErr w:type="gramEnd"/>
            <w:r w:rsidR="006D7F6D" w:rsidRPr="00F82842">
              <w:rPr>
                <w:sz w:val="28"/>
                <w:szCs w:val="28"/>
              </w:rPr>
              <w:t xml:space="preserve">                     </w:t>
            </w:r>
            <w:r w:rsidR="006D7F6D" w:rsidRPr="00F82842">
              <w:rPr>
                <w:b/>
              </w:rPr>
              <w:t>No</w:t>
            </w:r>
            <w:r w:rsidR="006D7F6D">
              <w:rPr>
                <w:b/>
              </w:rPr>
              <w:t xml:space="preserve">                            NA</w:t>
            </w:r>
            <w:r w:rsidR="006D7F6D"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  <w:tr w:rsidR="006D7F6D" w:rsidRPr="00F82842" w14:paraId="046D5B5C" w14:textId="77777777" w:rsidTr="006D7F6D">
        <w:trPr>
          <w:trHeight w:val="476"/>
        </w:trPr>
        <w:tc>
          <w:tcPr>
            <w:tcW w:w="3955" w:type="dxa"/>
            <w:noWrap/>
            <w:vAlign w:val="center"/>
          </w:tcPr>
          <w:p w14:paraId="6965B65A" w14:textId="48D9408F" w:rsidR="006D7F6D" w:rsidRPr="00F82842" w:rsidRDefault="006D7F6D" w:rsidP="006D7F6D"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Lung </w:t>
            </w:r>
            <w:r w:rsidRPr="00F82842">
              <w:rPr>
                <w:rFonts w:ascii="Calibri" w:eastAsia="Times New Roman" w:hAnsi="Calibri" w:cs="Calibri"/>
                <w:color w:val="000000"/>
                <w:lang w:val="en-IN" w:eastAsia="en-IN"/>
              </w:rPr>
              <w:t>malignancy</w:t>
            </w:r>
          </w:p>
        </w:tc>
        <w:tc>
          <w:tcPr>
            <w:tcW w:w="6835" w:type="dxa"/>
            <w:noWrap/>
            <w:vAlign w:val="center"/>
          </w:tcPr>
          <w:p w14:paraId="7E119AD2" w14:textId="53AA1C2A" w:rsidR="006D7F6D" w:rsidRPr="00F82842" w:rsidRDefault="00851486" w:rsidP="006D7F6D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913088" behindDoc="0" locked="0" layoutInCell="1" allowOverlap="1" wp14:anchorId="79BD48DD" wp14:editId="3CD57A4C">
                      <wp:simplePos x="0" y="0"/>
                      <wp:positionH relativeFrom="page">
                        <wp:posOffset>3027680</wp:posOffset>
                      </wp:positionH>
                      <wp:positionV relativeFrom="paragraph">
                        <wp:posOffset>34925</wp:posOffset>
                      </wp:positionV>
                      <wp:extent cx="300355" cy="150495"/>
                      <wp:effectExtent l="0" t="0" r="23495" b="2095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54373F" id="Rectangle 13" o:spid="_x0000_s1026" style="position:absolute;margin-left:238.4pt;margin-top:2.75pt;width:23.65pt;height:11.85pt;z-index:2539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dveQ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911040" behindDoc="0" locked="0" layoutInCell="1" allowOverlap="1" wp14:anchorId="6AB846D7" wp14:editId="032CA431">
                      <wp:simplePos x="0" y="0"/>
                      <wp:positionH relativeFrom="page">
                        <wp:posOffset>1913255</wp:posOffset>
                      </wp:positionH>
                      <wp:positionV relativeFrom="paragraph">
                        <wp:posOffset>6350</wp:posOffset>
                      </wp:positionV>
                      <wp:extent cx="300355" cy="150495"/>
                      <wp:effectExtent l="0" t="0" r="23495" b="2095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3EBA6" id="Rectangle 12" o:spid="_x0000_s1026" style="position:absolute;margin-left:150.65pt;margin-top:.5pt;width:23.65pt;height:11.85pt;z-index:2539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IZeQ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Pr="00F828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908992" behindDoc="0" locked="0" layoutInCell="1" allowOverlap="1" wp14:anchorId="1F087A90" wp14:editId="1575BB58">
                      <wp:simplePos x="0" y="0"/>
                      <wp:positionH relativeFrom="page">
                        <wp:posOffset>875030</wp:posOffset>
                      </wp:positionH>
                      <wp:positionV relativeFrom="paragraph">
                        <wp:posOffset>27940</wp:posOffset>
                      </wp:positionV>
                      <wp:extent cx="300355" cy="150495"/>
                      <wp:effectExtent l="0" t="0" r="23495" b="2095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150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2556F" id="Rectangle 11" o:spid="_x0000_s1026" style="position:absolute;margin-left:68.9pt;margin-top:2.2pt;width:23.65pt;height:11.85pt;z-index:2539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yCeA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" filled="f" strokecolor="#1f3763 [1604]" strokeweight="1pt">
                      <w10:wrap anchorx="page"/>
                    </v:rect>
                  </w:pict>
                </mc:Fallback>
              </mc:AlternateContent>
            </w:r>
            <w:r w:rsidR="006D7F6D" w:rsidRPr="00F82842">
              <w:rPr>
                <w:b/>
              </w:rPr>
              <w:t xml:space="preserve">               </w:t>
            </w:r>
            <w:proofErr w:type="gramStart"/>
            <w:r w:rsidR="006D7F6D" w:rsidRPr="00F82842">
              <w:rPr>
                <w:b/>
              </w:rPr>
              <w:t>Yes</w:t>
            </w:r>
            <w:proofErr w:type="gramEnd"/>
            <w:r w:rsidR="006D7F6D" w:rsidRPr="00F82842">
              <w:rPr>
                <w:sz w:val="28"/>
                <w:szCs w:val="28"/>
              </w:rPr>
              <w:t xml:space="preserve">                     </w:t>
            </w:r>
            <w:r w:rsidR="006D7F6D" w:rsidRPr="00F82842">
              <w:rPr>
                <w:b/>
              </w:rPr>
              <w:t>No</w:t>
            </w:r>
            <w:r w:rsidR="006D7F6D">
              <w:rPr>
                <w:b/>
              </w:rPr>
              <w:t xml:space="preserve">                            NA</w:t>
            </w:r>
            <w:r w:rsidR="006D7F6D" w:rsidRPr="00F82842">
              <w:rPr>
                <w:sz w:val="28"/>
                <w:szCs w:val="28"/>
              </w:rPr>
              <w:t xml:space="preserve">                       </w:t>
            </w:r>
          </w:p>
        </w:tc>
      </w:tr>
    </w:tbl>
    <w:p w14:paraId="7A5A702B" w14:textId="22E7B3A6" w:rsidR="00BE5AB4" w:rsidRPr="00F82842" w:rsidRDefault="00BE5AB4" w:rsidP="00CB3D86">
      <w:pPr>
        <w:ind w:right="-576"/>
        <w:rPr>
          <w:b/>
          <w:sz w:val="28"/>
          <w:szCs w:val="28"/>
        </w:rPr>
      </w:pPr>
    </w:p>
    <w:p w14:paraId="21ED130E" w14:textId="76C168A0" w:rsidR="00DE360E" w:rsidRPr="00F82842" w:rsidRDefault="00DE360E" w:rsidP="00DE360E">
      <w:pPr>
        <w:ind w:right="-576"/>
      </w:pPr>
      <w:r w:rsidRPr="00F82842">
        <w:rPr>
          <w:b/>
          <w:sz w:val="28"/>
          <w:szCs w:val="28"/>
        </w:rPr>
        <w:lastRenderedPageBreak/>
        <w:t>Clinical Parameters</w:t>
      </w:r>
      <w:r w:rsidRPr="00F8284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DE360E" w:rsidRPr="00F82842" w14:paraId="120F5574" w14:textId="77777777" w:rsidTr="00E530D9">
        <w:trPr>
          <w:trHeight w:val="567"/>
        </w:trPr>
        <w:tc>
          <w:tcPr>
            <w:tcW w:w="3955" w:type="dxa"/>
            <w:vAlign w:val="center"/>
          </w:tcPr>
          <w:p w14:paraId="1F00B1D7" w14:textId="371E24D1" w:rsidR="00DE360E" w:rsidRPr="00F82842" w:rsidRDefault="00DE360E" w:rsidP="00CB36D7">
            <w:pPr>
              <w:ind w:right="-576"/>
              <w:rPr>
                <w:bCs/>
                <w:sz w:val="28"/>
                <w:szCs w:val="28"/>
              </w:rPr>
            </w:pPr>
            <w:r w:rsidRPr="00F82842">
              <w:t>PR: /min</w:t>
            </w:r>
          </w:p>
        </w:tc>
        <w:tc>
          <w:tcPr>
            <w:tcW w:w="6835" w:type="dxa"/>
            <w:vAlign w:val="center"/>
          </w:tcPr>
          <w:p w14:paraId="78B34FF5" w14:textId="51ECCE71" w:rsidR="00DE360E" w:rsidRPr="005C1D78" w:rsidRDefault="006D7F6D" w:rsidP="00DE360E">
            <w:pPr>
              <w:ind w:right="-576"/>
              <w:rPr>
                <w:bCs/>
              </w:rPr>
            </w:pPr>
            <w:r w:rsidRPr="005C1D78">
              <w:rPr>
                <w:bCs/>
              </w:rPr>
              <w:t xml:space="preserve">Normal (70-100)               High 100-125    If high </w:t>
            </w:r>
            <w:r w:rsidR="001F3F7D" w:rsidRPr="005C1D78">
              <w:rPr>
                <w:bCs/>
              </w:rPr>
              <w:t xml:space="preserve">* &gt;125/min    </w:t>
            </w:r>
            <w:r w:rsidR="002B574E" w:rsidRPr="005C1D78">
              <w:rPr>
                <w:bCs/>
              </w:rPr>
              <w:t xml:space="preserve">        </w:t>
            </w:r>
          </w:p>
        </w:tc>
      </w:tr>
      <w:tr w:rsidR="00DE360E" w:rsidRPr="00F82842" w14:paraId="0C1CC267" w14:textId="77777777" w:rsidTr="00E530D9">
        <w:trPr>
          <w:trHeight w:val="567"/>
        </w:trPr>
        <w:tc>
          <w:tcPr>
            <w:tcW w:w="3955" w:type="dxa"/>
            <w:vAlign w:val="center"/>
          </w:tcPr>
          <w:p w14:paraId="714E08E5" w14:textId="1277AF0F" w:rsidR="00DE360E" w:rsidRPr="00F82842" w:rsidRDefault="00DE360E" w:rsidP="00CB36D7">
            <w:pPr>
              <w:ind w:right="-576"/>
            </w:pPr>
            <w:r w:rsidRPr="00F82842">
              <w:t>BP:  mm</w:t>
            </w:r>
            <w:r w:rsidR="006222D0">
              <w:t>H</w:t>
            </w:r>
            <w:r w:rsidRPr="00F82842">
              <w:t>g</w:t>
            </w:r>
          </w:p>
        </w:tc>
        <w:tc>
          <w:tcPr>
            <w:tcW w:w="6835" w:type="dxa"/>
            <w:vAlign w:val="center"/>
          </w:tcPr>
          <w:p w14:paraId="59B83D83" w14:textId="287321C3" w:rsidR="00DE360E" w:rsidRPr="005C1D78" w:rsidRDefault="006D7F6D" w:rsidP="005C1D78">
            <w:pPr>
              <w:ind w:right="-576"/>
              <w:rPr>
                <w:bCs/>
              </w:rPr>
            </w:pPr>
            <w:r w:rsidRPr="005C1D78">
              <w:rPr>
                <w:bCs/>
              </w:rPr>
              <w:t xml:space="preserve">Normal                </w:t>
            </w:r>
            <w:r w:rsidR="001F3F7D" w:rsidRPr="005C1D78">
              <w:rPr>
                <w:bCs/>
              </w:rPr>
              <w:t xml:space="preserve">*SBP &lt;90    </w:t>
            </w:r>
            <w:r w:rsidR="005C1D78">
              <w:rPr>
                <w:bCs/>
              </w:rPr>
              <w:t xml:space="preserve">                    </w:t>
            </w:r>
            <w:r w:rsidR="001F3F7D" w:rsidRPr="005C1D78">
              <w:rPr>
                <w:bCs/>
              </w:rPr>
              <w:t>DBP &lt;60</w:t>
            </w:r>
            <w:r w:rsidR="002B574E" w:rsidRPr="005C1D78">
              <w:rPr>
                <w:bCs/>
              </w:rPr>
              <w:t xml:space="preserve">     </w:t>
            </w:r>
            <w:r w:rsidR="005C1D78">
              <w:rPr>
                <w:bCs/>
              </w:rPr>
              <w:t xml:space="preserve">         H</w:t>
            </w:r>
            <w:r w:rsidRPr="005C1D78">
              <w:rPr>
                <w:bCs/>
              </w:rPr>
              <w:t>igh</w:t>
            </w:r>
          </w:p>
        </w:tc>
      </w:tr>
      <w:tr w:rsidR="00DE360E" w:rsidRPr="00F82842" w14:paraId="4919B2DB" w14:textId="77777777" w:rsidTr="00E530D9">
        <w:trPr>
          <w:trHeight w:val="567"/>
        </w:trPr>
        <w:tc>
          <w:tcPr>
            <w:tcW w:w="3955" w:type="dxa"/>
            <w:vAlign w:val="center"/>
          </w:tcPr>
          <w:p w14:paraId="465AADE7" w14:textId="02E5AE42" w:rsidR="00DE360E" w:rsidRPr="00F82842" w:rsidRDefault="00DE360E" w:rsidP="00CB36D7">
            <w:pPr>
              <w:ind w:right="-576"/>
            </w:pPr>
            <w:r w:rsidRPr="00F82842">
              <w:t>RR:  /min</w:t>
            </w:r>
          </w:p>
        </w:tc>
        <w:tc>
          <w:tcPr>
            <w:tcW w:w="6835" w:type="dxa"/>
            <w:vAlign w:val="center"/>
          </w:tcPr>
          <w:p w14:paraId="1FCE5182" w14:textId="49146A67" w:rsidR="00DE360E" w:rsidRPr="005C1D78" w:rsidRDefault="001F3F7D" w:rsidP="002B574E">
            <w:pPr>
              <w:ind w:right="-576"/>
              <w:rPr>
                <w:bCs/>
              </w:rPr>
            </w:pPr>
            <w:r w:rsidRPr="005C1D78">
              <w:rPr>
                <w:bCs/>
              </w:rPr>
              <w:t xml:space="preserve">Rapid </w:t>
            </w:r>
            <w:r w:rsidR="002B574E" w:rsidRPr="005C1D78">
              <w:rPr>
                <w:bCs/>
              </w:rPr>
              <w:t>breathing *</w:t>
            </w:r>
            <w:r w:rsidRPr="005C1D78">
              <w:rPr>
                <w:bCs/>
              </w:rPr>
              <w:t xml:space="preserve">&gt;30/min    </w:t>
            </w:r>
            <w:r w:rsidR="002B574E" w:rsidRPr="005C1D78">
              <w:rPr>
                <w:bCs/>
              </w:rPr>
              <w:t xml:space="preserve">             </w:t>
            </w:r>
            <w:r w:rsidRPr="005C1D78">
              <w:rPr>
                <w:bCs/>
              </w:rPr>
              <w:t xml:space="preserve">24-30/min     </w:t>
            </w:r>
            <w:r w:rsidR="002B574E" w:rsidRPr="005C1D78">
              <w:rPr>
                <w:bCs/>
              </w:rPr>
              <w:t xml:space="preserve">    </w:t>
            </w:r>
            <w:r w:rsidRPr="005C1D78">
              <w:rPr>
                <w:bCs/>
              </w:rPr>
              <w:t>&lt;24/min</w:t>
            </w:r>
          </w:p>
        </w:tc>
      </w:tr>
      <w:tr w:rsidR="00DE360E" w:rsidRPr="00F82842" w14:paraId="0D4A07D8" w14:textId="77777777" w:rsidTr="00E530D9">
        <w:trPr>
          <w:trHeight w:val="567"/>
        </w:trPr>
        <w:tc>
          <w:tcPr>
            <w:tcW w:w="3955" w:type="dxa"/>
            <w:vAlign w:val="center"/>
          </w:tcPr>
          <w:p w14:paraId="453FD924" w14:textId="124387C7" w:rsidR="00DE360E" w:rsidRPr="00F82842" w:rsidRDefault="00DE360E" w:rsidP="00CB36D7">
            <w:pPr>
              <w:ind w:right="-576"/>
            </w:pPr>
            <w:r w:rsidRPr="00F82842">
              <w:t>Temp:</w:t>
            </w:r>
            <w:r w:rsidR="006222D0">
              <w:t xml:space="preserve"> 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6835" w:type="dxa"/>
            <w:vAlign w:val="center"/>
          </w:tcPr>
          <w:p w14:paraId="3D7A0621" w14:textId="07D2C04A" w:rsidR="00DE360E" w:rsidRPr="005C1D78" w:rsidRDefault="004F1F63" w:rsidP="004F1F63">
            <w:pPr>
              <w:ind w:right="-576"/>
              <w:rPr>
                <w:bCs/>
                <w:sz w:val="24"/>
                <w:szCs w:val="24"/>
              </w:rPr>
            </w:pPr>
            <w:r w:rsidRPr="005C1D78">
              <w:rPr>
                <w:bCs/>
                <w:sz w:val="24"/>
                <w:szCs w:val="24"/>
                <w:lang w:val="en-IN"/>
              </w:rPr>
              <w:t xml:space="preserve">&gt;38.0°C    </w:t>
            </w:r>
            <w:r w:rsidR="005C1D78" w:rsidRPr="005C1D78">
              <w:rPr>
                <w:bCs/>
                <w:sz w:val="24"/>
                <w:szCs w:val="24"/>
                <w:lang w:val="en-IN"/>
              </w:rPr>
              <w:t>Yes   No</w:t>
            </w:r>
          </w:p>
        </w:tc>
      </w:tr>
      <w:tr w:rsidR="001F3F7D" w:rsidRPr="00F82842" w14:paraId="6015AA9C" w14:textId="77777777" w:rsidTr="00E530D9">
        <w:trPr>
          <w:trHeight w:val="567"/>
        </w:trPr>
        <w:tc>
          <w:tcPr>
            <w:tcW w:w="3955" w:type="dxa"/>
            <w:vAlign w:val="center"/>
          </w:tcPr>
          <w:p w14:paraId="2B489DDD" w14:textId="77777777" w:rsidR="001F3F7D" w:rsidRPr="005C1D78" w:rsidRDefault="001F3F7D" w:rsidP="001F3F7D">
            <w:pPr>
              <w:rPr>
                <w:bCs/>
              </w:rPr>
            </w:pPr>
            <w:r w:rsidRPr="005C1D78">
              <w:rPr>
                <w:bCs/>
              </w:rPr>
              <w:t xml:space="preserve">Oxygen saturation  </w:t>
            </w:r>
          </w:p>
          <w:p w14:paraId="4A2A72F1" w14:textId="77777777" w:rsidR="001F3F7D" w:rsidRPr="005C1D78" w:rsidRDefault="001F3F7D" w:rsidP="00CB36D7">
            <w:pPr>
              <w:ind w:right="-576"/>
              <w:rPr>
                <w:bCs/>
              </w:rPr>
            </w:pPr>
          </w:p>
        </w:tc>
        <w:tc>
          <w:tcPr>
            <w:tcW w:w="6835" w:type="dxa"/>
            <w:vAlign w:val="center"/>
          </w:tcPr>
          <w:p w14:paraId="5988619D" w14:textId="08843D6A" w:rsidR="001F3F7D" w:rsidRPr="005C1D78" w:rsidRDefault="001F3F7D" w:rsidP="002B574E">
            <w:pPr>
              <w:ind w:right="-576"/>
              <w:rPr>
                <w:bCs/>
              </w:rPr>
            </w:pPr>
            <w:r w:rsidRPr="005C1D78">
              <w:rPr>
                <w:bCs/>
              </w:rPr>
              <w:t>*&lt;92 %</w:t>
            </w:r>
          </w:p>
        </w:tc>
      </w:tr>
      <w:tr w:rsidR="001F3F7D" w:rsidRPr="00F82842" w14:paraId="126B467A" w14:textId="77777777" w:rsidTr="00E530D9">
        <w:trPr>
          <w:trHeight w:val="567"/>
        </w:trPr>
        <w:tc>
          <w:tcPr>
            <w:tcW w:w="3955" w:type="dxa"/>
            <w:vAlign w:val="center"/>
          </w:tcPr>
          <w:p w14:paraId="43987672" w14:textId="1A159353" w:rsidR="001F3F7D" w:rsidRPr="005C1D78" w:rsidRDefault="005C1D78" w:rsidP="001F3F7D">
            <w:pPr>
              <w:ind w:right="-576"/>
              <w:rPr>
                <w:bCs/>
              </w:rPr>
            </w:pPr>
            <w:r w:rsidRPr="005C1D78">
              <w:rPr>
                <w:bCs/>
              </w:rPr>
              <w:t>Chest Auscultation</w:t>
            </w:r>
            <w:r w:rsidR="001F3F7D" w:rsidRPr="005C1D78">
              <w:rPr>
                <w:bCs/>
              </w:rPr>
              <w:t xml:space="preserve"> </w:t>
            </w:r>
          </w:p>
        </w:tc>
        <w:tc>
          <w:tcPr>
            <w:tcW w:w="6835" w:type="dxa"/>
            <w:vAlign w:val="center"/>
          </w:tcPr>
          <w:p w14:paraId="61862B70" w14:textId="6EBFED4D" w:rsidR="001F3F7D" w:rsidRPr="005C1D78" w:rsidRDefault="001F3F7D" w:rsidP="001F3F7D">
            <w:pPr>
              <w:rPr>
                <w:bCs/>
              </w:rPr>
            </w:pPr>
            <w:r w:rsidRPr="005C1D78">
              <w:rPr>
                <w:bCs/>
              </w:rPr>
              <w:t xml:space="preserve">  </w:t>
            </w:r>
          </w:p>
          <w:p w14:paraId="4D213826" w14:textId="4869A377" w:rsidR="005C1D78" w:rsidRPr="005C1D78" w:rsidRDefault="005C1D78" w:rsidP="001F3F7D">
            <w:pPr>
              <w:rPr>
                <w:bCs/>
              </w:rPr>
            </w:pPr>
            <w:r w:rsidRPr="005C1D78">
              <w:rPr>
                <w:bCs/>
              </w:rPr>
              <w:t>B</w:t>
            </w:r>
            <w:r w:rsidR="001F3F7D" w:rsidRPr="005C1D78">
              <w:rPr>
                <w:bCs/>
              </w:rPr>
              <w:t>ronchial breathing</w:t>
            </w:r>
            <w:r w:rsidR="002B574E" w:rsidRPr="005C1D78">
              <w:rPr>
                <w:bCs/>
              </w:rPr>
              <w:t xml:space="preserve">   </w:t>
            </w:r>
            <w:r w:rsidRPr="005C1D78">
              <w:rPr>
                <w:bCs/>
                <w:sz w:val="24"/>
                <w:szCs w:val="24"/>
                <w:lang w:val="en-IN"/>
              </w:rPr>
              <w:t>Yes   No</w:t>
            </w:r>
          </w:p>
          <w:p w14:paraId="5D0C1E36" w14:textId="27023A22" w:rsidR="005C1D78" w:rsidRPr="005C1D78" w:rsidRDefault="001F3F7D" w:rsidP="001F3F7D">
            <w:pPr>
              <w:rPr>
                <w:bCs/>
              </w:rPr>
            </w:pPr>
            <w:r w:rsidRPr="005C1D78">
              <w:rPr>
                <w:bCs/>
              </w:rPr>
              <w:t xml:space="preserve">Crackles </w:t>
            </w:r>
            <w:r w:rsidR="005C1D78" w:rsidRPr="005C1D78">
              <w:rPr>
                <w:bCs/>
              </w:rPr>
              <w:t xml:space="preserve">                       </w:t>
            </w:r>
            <w:r w:rsidR="005C1D78" w:rsidRPr="005C1D78">
              <w:rPr>
                <w:bCs/>
                <w:sz w:val="24"/>
                <w:szCs w:val="24"/>
                <w:lang w:val="en-IN"/>
              </w:rPr>
              <w:t>Yes   No</w:t>
            </w:r>
          </w:p>
          <w:p w14:paraId="169C3A08" w14:textId="6E980E1B" w:rsidR="001F3F7D" w:rsidRPr="005C1D78" w:rsidRDefault="002B574E" w:rsidP="001F3F7D">
            <w:pPr>
              <w:rPr>
                <w:bCs/>
              </w:rPr>
            </w:pPr>
            <w:r w:rsidRPr="005C1D78">
              <w:rPr>
                <w:bCs/>
              </w:rPr>
              <w:t>Consolidation</w:t>
            </w:r>
            <w:r w:rsidR="001F3F7D" w:rsidRPr="005C1D78">
              <w:rPr>
                <w:bCs/>
              </w:rPr>
              <w:t xml:space="preserve"> </w:t>
            </w:r>
            <w:r w:rsidR="005C1D78" w:rsidRPr="005C1D78">
              <w:rPr>
                <w:bCs/>
              </w:rPr>
              <w:t xml:space="preserve">             </w:t>
            </w:r>
            <w:r w:rsidR="005C1D78" w:rsidRPr="005C1D78">
              <w:rPr>
                <w:bCs/>
                <w:sz w:val="24"/>
                <w:szCs w:val="24"/>
                <w:lang w:val="en-IN"/>
              </w:rPr>
              <w:t>Yes   No</w:t>
            </w:r>
          </w:p>
          <w:p w14:paraId="4B04CE4D" w14:textId="77777777" w:rsidR="001F3F7D" w:rsidRPr="005C1D78" w:rsidRDefault="001F3F7D" w:rsidP="001F3F7D">
            <w:pPr>
              <w:ind w:right="-576"/>
              <w:jc w:val="center"/>
              <w:rPr>
                <w:bCs/>
              </w:rPr>
            </w:pPr>
          </w:p>
        </w:tc>
      </w:tr>
    </w:tbl>
    <w:p w14:paraId="3B9791FF" w14:textId="1ED6BD04" w:rsidR="004F1F63" w:rsidRPr="005C1D78" w:rsidRDefault="004F1F63" w:rsidP="000E0352">
      <w:pPr>
        <w:numPr>
          <w:ilvl w:val="0"/>
          <w:numId w:val="15"/>
        </w:numPr>
        <w:ind w:right="-576"/>
        <w:rPr>
          <w:bCs/>
          <w:sz w:val="24"/>
          <w:szCs w:val="24"/>
          <w:lang w:val="en-IN"/>
        </w:rPr>
      </w:pPr>
      <w:r w:rsidRPr="005C1D78">
        <w:rPr>
          <w:bCs/>
          <w:sz w:val="24"/>
          <w:szCs w:val="24"/>
          <w:lang w:val="en-IN"/>
        </w:rPr>
        <w:t>Fever /100.4°F)</w:t>
      </w:r>
    </w:p>
    <w:p w14:paraId="40C8AC3E" w14:textId="77777777" w:rsidR="004F1F63" w:rsidRPr="005C1D78" w:rsidRDefault="004F1F63" w:rsidP="000E0352">
      <w:pPr>
        <w:numPr>
          <w:ilvl w:val="0"/>
          <w:numId w:val="15"/>
        </w:numPr>
        <w:ind w:right="-576"/>
        <w:rPr>
          <w:bCs/>
          <w:sz w:val="24"/>
          <w:szCs w:val="24"/>
          <w:lang w:val="en-IN"/>
        </w:rPr>
      </w:pPr>
      <w:r w:rsidRPr="005C1D78">
        <w:rPr>
          <w:bCs/>
          <w:sz w:val="24"/>
          <w:szCs w:val="24"/>
          <w:lang w:val="en-IN"/>
        </w:rPr>
        <w:t xml:space="preserve"> Leukopenia (≤ 4,000 WBC/mm3) or </w:t>
      </w:r>
      <w:proofErr w:type="spellStart"/>
      <w:r w:rsidRPr="005C1D78">
        <w:rPr>
          <w:bCs/>
          <w:sz w:val="24"/>
          <w:szCs w:val="24"/>
          <w:lang w:val="en-IN"/>
        </w:rPr>
        <w:t>leukocytosis</w:t>
      </w:r>
      <w:proofErr w:type="spellEnd"/>
      <w:r w:rsidRPr="005C1D78">
        <w:rPr>
          <w:bCs/>
          <w:sz w:val="24"/>
          <w:szCs w:val="24"/>
          <w:lang w:val="en-IN"/>
        </w:rPr>
        <w:t xml:space="preserve"> (≥12,000 WBC/mm3) </w:t>
      </w:r>
    </w:p>
    <w:p w14:paraId="6D84A0BC" w14:textId="77777777" w:rsidR="004F1F63" w:rsidRPr="005C1D78" w:rsidRDefault="004F1F63" w:rsidP="000E0352">
      <w:pPr>
        <w:numPr>
          <w:ilvl w:val="0"/>
          <w:numId w:val="15"/>
        </w:numPr>
        <w:ind w:right="-576"/>
        <w:rPr>
          <w:bCs/>
          <w:sz w:val="24"/>
          <w:szCs w:val="24"/>
          <w:lang w:val="en-IN"/>
        </w:rPr>
      </w:pPr>
      <w:r w:rsidRPr="005C1D78">
        <w:rPr>
          <w:bCs/>
          <w:sz w:val="24"/>
          <w:szCs w:val="24"/>
          <w:lang w:val="en-IN"/>
        </w:rPr>
        <w:t>Altered mental status with no other cause, in ≥70 year</w:t>
      </w:r>
    </w:p>
    <w:p w14:paraId="3FAD6A2F" w14:textId="12549B3A" w:rsidR="00DE360E" w:rsidRPr="00F82842" w:rsidRDefault="00DE360E" w:rsidP="00CB3D86">
      <w:pPr>
        <w:ind w:right="-576"/>
        <w:rPr>
          <w:b/>
          <w:sz w:val="28"/>
          <w:szCs w:val="28"/>
        </w:rPr>
      </w:pPr>
      <w:r w:rsidRPr="00F82842">
        <w:rPr>
          <w:b/>
          <w:sz w:val="28"/>
          <w:szCs w:val="28"/>
        </w:rPr>
        <w:t>Investigations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DE360E" w:rsidRPr="00F82842" w14:paraId="2D8FBC1C" w14:textId="77777777" w:rsidTr="00DE360E">
        <w:trPr>
          <w:trHeight w:val="567"/>
        </w:trPr>
        <w:tc>
          <w:tcPr>
            <w:tcW w:w="3955" w:type="dxa"/>
            <w:vAlign w:val="center"/>
            <w:hideMark/>
          </w:tcPr>
          <w:p w14:paraId="4456480C" w14:textId="271BEDAB" w:rsidR="00DE360E" w:rsidRPr="00F82842" w:rsidRDefault="00DE360E" w:rsidP="00DE360E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2842">
              <w:rPr>
                <w:rFonts w:ascii="Calibri" w:eastAsia="Times New Roman" w:hAnsi="Calibri" w:cs="Calibri"/>
                <w:color w:val="000000"/>
                <w:lang w:val="en-IN" w:eastAsia="en-IN"/>
              </w:rPr>
              <w:t>Serum creatinine</w:t>
            </w:r>
            <w:r w:rsidR="00992C7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(mg/dl)</w:t>
            </w:r>
          </w:p>
        </w:tc>
        <w:tc>
          <w:tcPr>
            <w:tcW w:w="6835" w:type="dxa"/>
            <w:noWrap/>
            <w:vAlign w:val="center"/>
            <w:hideMark/>
          </w:tcPr>
          <w:p w14:paraId="3D16C4FC" w14:textId="24A5AD7E" w:rsidR="00DE360E" w:rsidRPr="005C1D78" w:rsidRDefault="00DE360E" w:rsidP="00DE360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 </w:t>
            </w:r>
            <w:r w:rsidR="00B33A70" w:rsidRPr="005C1D78">
              <w:rPr>
                <w:rFonts w:ascii="Calibri" w:eastAsia="Times New Roman" w:hAnsi="Calibri" w:cs="Calibri"/>
                <w:lang w:val="en-IN" w:eastAsia="en-IN"/>
              </w:rPr>
              <w:t xml:space="preserve">Normal                      Raised (&lt;2 times </w:t>
            </w:r>
            <w:proofErr w:type="gramStart"/>
            <w:r w:rsidR="00B33A70" w:rsidRPr="005C1D78">
              <w:rPr>
                <w:rFonts w:ascii="Calibri" w:eastAsia="Times New Roman" w:hAnsi="Calibri" w:cs="Calibri"/>
                <w:lang w:val="en-IN" w:eastAsia="en-IN"/>
              </w:rPr>
              <w:t xml:space="preserve">UNL)   </w:t>
            </w:r>
            <w:proofErr w:type="gramEnd"/>
            <w:r w:rsidR="00B33A70"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   Raised &gt;3 time UNL</w:t>
            </w:r>
          </w:p>
        </w:tc>
      </w:tr>
      <w:tr w:rsidR="00DE360E" w:rsidRPr="00F82842" w14:paraId="2581B106" w14:textId="77777777" w:rsidTr="00DE360E">
        <w:trPr>
          <w:trHeight w:val="567"/>
        </w:trPr>
        <w:tc>
          <w:tcPr>
            <w:tcW w:w="3955" w:type="dxa"/>
            <w:vAlign w:val="center"/>
            <w:hideMark/>
          </w:tcPr>
          <w:p w14:paraId="7E30395D" w14:textId="14C18391" w:rsidR="00DE360E" w:rsidRPr="005C1D78" w:rsidRDefault="00C366C7" w:rsidP="00DE360E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>Haemoglobin</w:t>
            </w:r>
            <w:r w:rsidR="00992C79"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(gm/dl)</w:t>
            </w:r>
          </w:p>
        </w:tc>
        <w:tc>
          <w:tcPr>
            <w:tcW w:w="6835" w:type="dxa"/>
            <w:noWrap/>
            <w:vAlign w:val="center"/>
            <w:hideMark/>
          </w:tcPr>
          <w:p w14:paraId="1B1591A9" w14:textId="01A64D69" w:rsidR="00DE360E" w:rsidRPr="005C1D78" w:rsidRDefault="00DE360E" w:rsidP="00DE360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 </w:t>
            </w:r>
            <w:r w:rsidR="00B33A70" w:rsidRPr="005C1D78">
              <w:rPr>
                <w:rFonts w:ascii="Calibri" w:eastAsia="Times New Roman" w:hAnsi="Calibri" w:cs="Calibri"/>
                <w:lang w:val="en-IN" w:eastAsia="en-IN"/>
              </w:rPr>
              <w:t xml:space="preserve">Normal                      Low </w:t>
            </w:r>
            <w:r w:rsidR="004F1F63" w:rsidRPr="005C1D78">
              <w:rPr>
                <w:rFonts w:ascii="Calibri" w:eastAsia="Times New Roman" w:hAnsi="Calibri" w:cs="Calibri"/>
                <w:lang w:val="en-IN" w:eastAsia="en-IN"/>
              </w:rPr>
              <w:t xml:space="preserve">(8-10 g/dl)                    </w:t>
            </w:r>
            <w:r w:rsidR="000F5FC0" w:rsidRPr="005C1D78">
              <w:rPr>
                <w:rFonts w:ascii="Calibri" w:eastAsia="Times New Roman" w:hAnsi="Calibri" w:cs="Calibri"/>
                <w:lang w:val="en-IN" w:eastAsia="en-IN"/>
              </w:rPr>
              <w:t xml:space="preserve">very low </w:t>
            </w:r>
            <w:proofErr w:type="gramStart"/>
            <w:r w:rsidR="000F5FC0" w:rsidRPr="005C1D78">
              <w:rPr>
                <w:rFonts w:ascii="Calibri" w:eastAsia="Times New Roman" w:hAnsi="Calibri" w:cs="Calibri"/>
                <w:lang w:val="en-IN" w:eastAsia="en-IN"/>
              </w:rPr>
              <w:t>(</w:t>
            </w:r>
            <w:r w:rsidR="004F1F63" w:rsidRPr="005C1D78">
              <w:rPr>
                <w:rFonts w:ascii="Calibri" w:eastAsia="Times New Roman" w:hAnsi="Calibri" w:cs="Calibri"/>
                <w:lang w:val="en-IN" w:eastAsia="en-IN"/>
              </w:rPr>
              <w:t xml:space="preserve"> &lt;</w:t>
            </w:r>
            <w:proofErr w:type="gramEnd"/>
            <w:r w:rsidR="004F1F63" w:rsidRPr="005C1D78">
              <w:rPr>
                <w:rFonts w:ascii="Calibri" w:eastAsia="Times New Roman" w:hAnsi="Calibri" w:cs="Calibri"/>
                <w:lang w:val="en-IN" w:eastAsia="en-IN"/>
              </w:rPr>
              <w:t xml:space="preserve"> =7 g/dl</w:t>
            </w:r>
            <w:r w:rsidR="000F5FC0" w:rsidRPr="005C1D78">
              <w:rPr>
                <w:rFonts w:ascii="Calibri" w:eastAsia="Times New Roman" w:hAnsi="Calibri" w:cs="Calibri"/>
                <w:lang w:val="en-IN" w:eastAsia="en-IN"/>
              </w:rPr>
              <w:t>)</w:t>
            </w:r>
          </w:p>
        </w:tc>
      </w:tr>
      <w:tr w:rsidR="00DE360E" w:rsidRPr="00F82842" w14:paraId="1DB50F54" w14:textId="77777777" w:rsidTr="00DE360E">
        <w:trPr>
          <w:trHeight w:val="567"/>
        </w:trPr>
        <w:tc>
          <w:tcPr>
            <w:tcW w:w="3955" w:type="dxa"/>
            <w:vAlign w:val="center"/>
            <w:hideMark/>
          </w:tcPr>
          <w:p w14:paraId="7B710898" w14:textId="79C06C79" w:rsidR="00DE360E" w:rsidRPr="005C1D78" w:rsidRDefault="00DE360E" w:rsidP="00DE360E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>WBC count</w:t>
            </w:r>
            <w:r w:rsidR="00992C79"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(cells/</w:t>
            </w:r>
            <w:proofErr w:type="spellStart"/>
            <w:r w:rsidR="00992C79"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  <w:ins w:id="6" w:author="Renu Gupta" w:date="2023-05-26T04:07:00Z">
              <w:r w:rsidR="00F257AA" w:rsidRPr="005C1D78">
                <w:rPr>
                  <w:rFonts w:ascii="Calibri" w:eastAsia="Times New Roman" w:hAnsi="Calibri" w:cs="Calibri"/>
                  <w:color w:val="000000"/>
                  <w:lang w:val="en-IN" w:eastAsia="en-IN"/>
                </w:rPr>
                <w:t>u</w:t>
              </w:r>
            </w:ins>
            <w:r w:rsidR="00992C79"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>mm</w:t>
            </w:r>
            <w:proofErr w:type="spellEnd"/>
            <w:r w:rsidR="00992C79"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or cells/microliter)</w:t>
            </w:r>
          </w:p>
        </w:tc>
        <w:tc>
          <w:tcPr>
            <w:tcW w:w="6835" w:type="dxa"/>
            <w:noWrap/>
            <w:vAlign w:val="center"/>
            <w:hideMark/>
          </w:tcPr>
          <w:p w14:paraId="0778D362" w14:textId="1AB6D06D" w:rsidR="00851486" w:rsidRDefault="003B6CC2" w:rsidP="00DE360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Normal</w:t>
            </w:r>
            <w:r w:rsidR="000F5FC0" w:rsidRPr="005C1D78">
              <w:rPr>
                <w:rFonts w:ascii="Calibri" w:eastAsia="Times New Roman" w:hAnsi="Calibri" w:cs="Calibri"/>
                <w:lang w:val="en-IN" w:eastAsia="en-IN"/>
              </w:rPr>
              <w:t xml:space="preserve"> (4000-11000/</w:t>
            </w:r>
            <w:proofErr w:type="spellStart"/>
            <w:r w:rsidR="000F5FC0" w:rsidRPr="005C1D78">
              <w:rPr>
                <w:rFonts w:ascii="Calibri" w:eastAsia="Times New Roman" w:hAnsi="Calibri" w:cs="Calibri"/>
                <w:lang w:val="en-IN" w:eastAsia="en-IN"/>
              </w:rPr>
              <w:t>cumm</w:t>
            </w:r>
            <w:proofErr w:type="spellEnd"/>
            <w:r w:rsidR="005C1D78"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</w:t>
            </w:r>
          </w:p>
          <w:p w14:paraId="68191C65" w14:textId="77777777" w:rsidR="00851486" w:rsidRDefault="00851486" w:rsidP="00DE360E">
            <w:pPr>
              <w:rPr>
                <w:rFonts w:ascii="Calibri" w:eastAsia="Times New Roman" w:hAnsi="Calibri" w:cs="Calibri"/>
                <w:lang w:val="en-IN" w:eastAsia="en-IN"/>
              </w:rPr>
            </w:pPr>
          </w:p>
          <w:p w14:paraId="037BF164" w14:textId="7266AD73" w:rsidR="00851486" w:rsidRDefault="003B6CC2" w:rsidP="00DE360E">
            <w:pPr>
              <w:rPr>
                <w:rFonts w:ascii="Calibri" w:eastAsia="Times New Roman" w:hAnsi="Calibri" w:cs="Calibri"/>
                <w:vertAlign w:val="superscript"/>
                <w:lang w:val="en-IN" w:eastAsia="en-IN"/>
              </w:rPr>
            </w:pPr>
            <w:proofErr w:type="gramStart"/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Raised  </w:t>
            </w:r>
            <w:r w:rsidR="004F1F63" w:rsidRPr="005C1D78">
              <w:rPr>
                <w:rFonts w:ascii="Calibri" w:eastAsia="Times New Roman" w:hAnsi="Calibri" w:cs="Calibri"/>
                <w:lang w:val="en-IN" w:eastAsia="en-IN"/>
              </w:rPr>
              <w:t>&gt;</w:t>
            </w:r>
            <w:proofErr w:type="gramEnd"/>
            <w:r w:rsidR="004F1F63" w:rsidRPr="005C1D78">
              <w:rPr>
                <w:rFonts w:ascii="Calibri" w:eastAsia="Times New Roman" w:hAnsi="Calibri" w:cs="Calibri"/>
                <w:lang w:val="en-IN" w:eastAsia="en-IN"/>
              </w:rPr>
              <w:t>11000 WBC/mm</w:t>
            </w:r>
            <w:r w:rsidR="004F1F63" w:rsidRPr="005C1D78">
              <w:rPr>
                <w:rFonts w:ascii="Calibri" w:eastAsia="Times New Roman" w:hAnsi="Calibri" w:cs="Calibri"/>
                <w:vertAlign w:val="superscript"/>
                <w:lang w:val="en-IN" w:eastAsia="en-IN"/>
              </w:rPr>
              <w:t>3</w:t>
            </w:r>
            <w:r w:rsidR="000F5FC0" w:rsidRPr="005C1D78">
              <w:rPr>
                <w:rFonts w:ascii="Calibri" w:eastAsia="Times New Roman" w:hAnsi="Calibri" w:cs="Calibri"/>
                <w:vertAlign w:val="superscript"/>
                <w:lang w:val="en-IN" w:eastAsia="en-IN"/>
              </w:rPr>
              <w:t xml:space="preserve">                               </w:t>
            </w:r>
          </w:p>
          <w:p w14:paraId="498907DD" w14:textId="77777777" w:rsidR="00851486" w:rsidRDefault="00851486" w:rsidP="00DE360E">
            <w:pPr>
              <w:rPr>
                <w:rFonts w:ascii="Calibri" w:eastAsia="Times New Roman" w:hAnsi="Calibri" w:cs="Calibri"/>
                <w:lang w:val="en-IN" w:eastAsia="en-IN"/>
              </w:rPr>
            </w:pPr>
          </w:p>
          <w:p w14:paraId="3A63B21F" w14:textId="26634634" w:rsidR="00DE360E" w:rsidRPr="005C1D78" w:rsidRDefault="000F5FC0" w:rsidP="00DE360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Decreased &lt;4000 WBC/mm</w:t>
            </w:r>
            <w:r w:rsidRPr="005C1D78">
              <w:rPr>
                <w:rFonts w:ascii="Calibri" w:eastAsia="Times New Roman" w:hAnsi="Calibri" w:cs="Calibri"/>
                <w:vertAlign w:val="superscript"/>
                <w:lang w:val="en-IN" w:eastAsia="en-IN"/>
              </w:rPr>
              <w:t xml:space="preserve">3    </w:t>
            </w:r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</w:t>
            </w:r>
          </w:p>
        </w:tc>
      </w:tr>
      <w:tr w:rsidR="00DE360E" w:rsidRPr="00F82842" w14:paraId="1CB5935C" w14:textId="77777777" w:rsidTr="00DE360E">
        <w:trPr>
          <w:trHeight w:val="567"/>
        </w:trPr>
        <w:tc>
          <w:tcPr>
            <w:tcW w:w="3955" w:type="dxa"/>
            <w:vAlign w:val="center"/>
            <w:hideMark/>
          </w:tcPr>
          <w:p w14:paraId="4619C89B" w14:textId="30D33AA2" w:rsidR="00DE360E" w:rsidRPr="005C1D78" w:rsidRDefault="00DE360E" w:rsidP="00DE360E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Neutrophil count </w:t>
            </w:r>
            <w:r w:rsidR="00992C79"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>(%)</w:t>
            </w:r>
          </w:p>
        </w:tc>
        <w:tc>
          <w:tcPr>
            <w:tcW w:w="6835" w:type="dxa"/>
            <w:noWrap/>
            <w:vAlign w:val="center"/>
            <w:hideMark/>
          </w:tcPr>
          <w:p w14:paraId="6631B9E6" w14:textId="15903B75" w:rsidR="00DE360E" w:rsidRPr="005C1D78" w:rsidRDefault="004F1F63" w:rsidP="00DE360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Normal (40-60</w:t>
            </w:r>
            <w:proofErr w:type="gramStart"/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%)   </w:t>
            </w:r>
            <w:proofErr w:type="gramEnd"/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 </w:t>
            </w:r>
            <w:r w:rsidR="000F5FC0" w:rsidRPr="005C1D78">
              <w:rPr>
                <w:rFonts w:ascii="Calibri" w:eastAsia="Times New Roman" w:hAnsi="Calibri" w:cs="Calibri"/>
                <w:lang w:val="en-IN" w:eastAsia="en-IN"/>
              </w:rPr>
              <w:t xml:space="preserve">Raised </w:t>
            </w:r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 &gt;80%</w:t>
            </w:r>
            <w:r w:rsidR="000F5FC0"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  Decreased &lt;40%</w:t>
            </w:r>
          </w:p>
        </w:tc>
      </w:tr>
      <w:tr w:rsidR="00DE360E" w:rsidRPr="00F82842" w14:paraId="7288F6CC" w14:textId="77777777" w:rsidTr="00DE360E">
        <w:trPr>
          <w:trHeight w:val="567"/>
        </w:trPr>
        <w:tc>
          <w:tcPr>
            <w:tcW w:w="3955" w:type="dxa"/>
            <w:vAlign w:val="center"/>
            <w:hideMark/>
          </w:tcPr>
          <w:p w14:paraId="7CE2EBFD" w14:textId="0E6E1604" w:rsidR="00DE360E" w:rsidRPr="005C1D78" w:rsidRDefault="00DE360E" w:rsidP="00DE360E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Lymphocyte count </w:t>
            </w:r>
            <w:r w:rsidR="00992C79"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>(%)</w:t>
            </w:r>
          </w:p>
        </w:tc>
        <w:tc>
          <w:tcPr>
            <w:tcW w:w="6835" w:type="dxa"/>
            <w:noWrap/>
            <w:vAlign w:val="center"/>
            <w:hideMark/>
          </w:tcPr>
          <w:p w14:paraId="28843243" w14:textId="7A78B091" w:rsidR="00DE360E" w:rsidRPr="005C1D78" w:rsidRDefault="004F1F63" w:rsidP="00DE360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Normal (20-40</w:t>
            </w:r>
            <w:proofErr w:type="gramStart"/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%)   </w:t>
            </w:r>
            <w:proofErr w:type="gramEnd"/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 Raised (&gt;4</w:t>
            </w:r>
            <w:r w:rsidR="000F5FC0" w:rsidRPr="005C1D78">
              <w:rPr>
                <w:rFonts w:ascii="Calibri" w:eastAsia="Times New Roman" w:hAnsi="Calibri" w:cs="Calibri"/>
                <w:lang w:val="en-IN" w:eastAsia="en-IN"/>
              </w:rPr>
              <w:t>0</w:t>
            </w:r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%)                        </w:t>
            </w:r>
            <w:r w:rsidR="000F5FC0" w:rsidRPr="005C1D78">
              <w:rPr>
                <w:rFonts w:ascii="Calibri" w:eastAsia="Times New Roman" w:hAnsi="Calibri" w:cs="Calibri"/>
                <w:lang w:val="en-IN" w:eastAsia="en-IN"/>
              </w:rPr>
              <w:t>Decreased &lt;20</w:t>
            </w:r>
            <w:r w:rsidRPr="005C1D78">
              <w:rPr>
                <w:rFonts w:ascii="Calibri" w:eastAsia="Times New Roman" w:hAnsi="Calibri" w:cs="Calibri"/>
                <w:lang w:val="en-IN" w:eastAsia="en-IN"/>
              </w:rPr>
              <w:t>%</w:t>
            </w:r>
          </w:p>
        </w:tc>
      </w:tr>
      <w:tr w:rsidR="00DE360E" w:rsidRPr="00F82842" w14:paraId="78DC72F9" w14:textId="77777777" w:rsidTr="00DE360E">
        <w:trPr>
          <w:trHeight w:val="567"/>
        </w:trPr>
        <w:tc>
          <w:tcPr>
            <w:tcW w:w="3955" w:type="dxa"/>
            <w:vAlign w:val="center"/>
            <w:hideMark/>
          </w:tcPr>
          <w:p w14:paraId="08E1EB6D" w14:textId="77777777" w:rsidR="00DE360E" w:rsidRPr="005C1D78" w:rsidRDefault="00DE360E" w:rsidP="00DE360E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Neutrophil/lymphocyte ratio </w:t>
            </w:r>
          </w:p>
          <w:p w14:paraId="0B70F4BC" w14:textId="5AEF884D" w:rsidR="00DE360E" w:rsidRPr="005C1D78" w:rsidRDefault="00DE360E" w:rsidP="00DE360E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>(Calculated based on above value)</w:t>
            </w:r>
          </w:p>
        </w:tc>
        <w:tc>
          <w:tcPr>
            <w:tcW w:w="6835" w:type="dxa"/>
            <w:noWrap/>
            <w:vAlign w:val="center"/>
            <w:hideMark/>
          </w:tcPr>
          <w:p w14:paraId="07699742" w14:textId="44C1EF40" w:rsidR="00DE360E" w:rsidRPr="005C1D78" w:rsidRDefault="000F5FC0" w:rsidP="000F5FC0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Normal (1-2)                    Raised (&gt;3)                       Decreased (&lt;0.7) Borderline (2.3-3) </w:t>
            </w:r>
          </w:p>
        </w:tc>
      </w:tr>
      <w:tr w:rsidR="00DE360E" w:rsidRPr="00F82842" w14:paraId="489B2928" w14:textId="77777777" w:rsidTr="00DE360E">
        <w:trPr>
          <w:trHeight w:val="567"/>
        </w:trPr>
        <w:tc>
          <w:tcPr>
            <w:tcW w:w="3955" w:type="dxa"/>
            <w:vAlign w:val="center"/>
            <w:hideMark/>
          </w:tcPr>
          <w:p w14:paraId="3C33BCE8" w14:textId="4B8DC0B3" w:rsidR="00DE360E" w:rsidRPr="005C1D78" w:rsidRDefault="00DE360E" w:rsidP="00DE360E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>CRP (</w:t>
            </w:r>
            <w:r w:rsidR="00E32D9C"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>m</w:t>
            </w:r>
            <w:r w:rsidRPr="005C1D7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g/l) </w:t>
            </w:r>
          </w:p>
        </w:tc>
        <w:tc>
          <w:tcPr>
            <w:tcW w:w="6835" w:type="dxa"/>
            <w:noWrap/>
            <w:vAlign w:val="center"/>
            <w:hideMark/>
          </w:tcPr>
          <w:p w14:paraId="27E2F343" w14:textId="6EC55F0F" w:rsidR="00DE360E" w:rsidRPr="005C1D78" w:rsidRDefault="00DE360E" w:rsidP="00DE360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 </w:t>
            </w:r>
            <w:r w:rsidR="00B33A70" w:rsidRPr="005C1D78">
              <w:rPr>
                <w:rFonts w:ascii="Calibri" w:eastAsia="Times New Roman" w:hAnsi="Calibri" w:cs="Calibri"/>
                <w:lang w:val="en-IN" w:eastAsia="en-IN"/>
              </w:rPr>
              <w:t>WNL</w:t>
            </w:r>
            <w:r w:rsidR="00C47699" w:rsidRPr="005C1D78"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  <w:r w:rsidR="00B33A70"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        Raised </w:t>
            </w:r>
            <w:r w:rsidR="00C47699" w:rsidRPr="005C1D78">
              <w:rPr>
                <w:rFonts w:ascii="Calibri" w:eastAsia="Times New Roman" w:hAnsi="Calibri" w:cs="Calibri"/>
                <w:lang w:val="en-IN" w:eastAsia="en-IN"/>
              </w:rPr>
              <w:t>(1-10g/dl)                                Raised (&gt;10g/dl)</w:t>
            </w:r>
          </w:p>
        </w:tc>
      </w:tr>
      <w:tr w:rsidR="0047543D" w:rsidRPr="00F82842" w14:paraId="1C185312" w14:textId="77777777" w:rsidTr="00DE360E">
        <w:trPr>
          <w:trHeight w:val="567"/>
        </w:trPr>
        <w:tc>
          <w:tcPr>
            <w:tcW w:w="3955" w:type="dxa"/>
            <w:vAlign w:val="center"/>
          </w:tcPr>
          <w:p w14:paraId="391AF921" w14:textId="339E1B1F" w:rsidR="0047543D" w:rsidRPr="005C1D78" w:rsidRDefault="0047543D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Liver function test</w:t>
            </w:r>
          </w:p>
        </w:tc>
        <w:tc>
          <w:tcPr>
            <w:tcW w:w="6835" w:type="dxa"/>
            <w:noWrap/>
            <w:vAlign w:val="center"/>
          </w:tcPr>
          <w:p w14:paraId="5AD442ED" w14:textId="57B9EB6E" w:rsidR="0047543D" w:rsidRPr="005C1D78" w:rsidRDefault="00112616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Normal                      Raised (&lt;2 times </w:t>
            </w:r>
            <w:proofErr w:type="gramStart"/>
            <w:r w:rsidR="0097086E" w:rsidRPr="005C1D78">
              <w:rPr>
                <w:rFonts w:ascii="Calibri" w:eastAsia="Times New Roman" w:hAnsi="Calibri" w:cs="Calibri"/>
                <w:lang w:val="en-IN" w:eastAsia="en-IN"/>
              </w:rPr>
              <w:t xml:space="preserve">UNL)   </w:t>
            </w:r>
            <w:proofErr w:type="gramEnd"/>
            <w:r w:rsidR="0097086E"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   Raised &gt;3 time UNL</w:t>
            </w:r>
          </w:p>
        </w:tc>
      </w:tr>
      <w:tr w:rsidR="0057187A" w:rsidRPr="00F82842" w14:paraId="4A11C8F7" w14:textId="77777777" w:rsidTr="00DE360E">
        <w:trPr>
          <w:trHeight w:val="567"/>
        </w:trPr>
        <w:tc>
          <w:tcPr>
            <w:tcW w:w="3955" w:type="dxa"/>
            <w:vAlign w:val="center"/>
          </w:tcPr>
          <w:p w14:paraId="3E80AA02" w14:textId="400FDE40" w:rsidR="0057187A" w:rsidRPr="005C1D78" w:rsidRDefault="001F3F7D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Blood urea</w:t>
            </w:r>
          </w:p>
        </w:tc>
        <w:tc>
          <w:tcPr>
            <w:tcW w:w="6835" w:type="dxa"/>
            <w:noWrap/>
            <w:vAlign w:val="center"/>
          </w:tcPr>
          <w:p w14:paraId="6906EF28" w14:textId="401AD9D6" w:rsidR="0057187A" w:rsidRPr="005C1D78" w:rsidRDefault="0097086E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Normal                       Raised (&lt;2 times </w:t>
            </w:r>
            <w:proofErr w:type="gramStart"/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UNL)   </w:t>
            </w:r>
            <w:proofErr w:type="gramEnd"/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  Raised &gt;3 time UNL</w:t>
            </w:r>
          </w:p>
        </w:tc>
      </w:tr>
      <w:tr w:rsidR="0057187A" w:rsidRPr="00F82842" w14:paraId="38EC9C00" w14:textId="77777777" w:rsidTr="00DE360E">
        <w:trPr>
          <w:trHeight w:val="567"/>
        </w:trPr>
        <w:tc>
          <w:tcPr>
            <w:tcW w:w="3955" w:type="dxa"/>
            <w:vAlign w:val="center"/>
          </w:tcPr>
          <w:p w14:paraId="49B1538F" w14:textId="77777777" w:rsidR="0057187A" w:rsidRPr="005C1D78" w:rsidRDefault="001F3F7D" w:rsidP="00C43A8A">
            <w:pPr>
              <w:spacing w:line="276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Serum Electrolytes</w:t>
            </w:r>
            <w:r w:rsidR="0086409D" w:rsidRPr="005C1D78"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</w:p>
          <w:p w14:paraId="4140BE7C" w14:textId="77777777" w:rsidR="0086409D" w:rsidRPr="005C1D78" w:rsidRDefault="0086409D" w:rsidP="00C43A8A">
            <w:pPr>
              <w:spacing w:line="276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Na</w:t>
            </w:r>
          </w:p>
          <w:p w14:paraId="60748C8C" w14:textId="6BD881FF" w:rsidR="0086409D" w:rsidRPr="005C1D78" w:rsidRDefault="0086409D" w:rsidP="00C43A8A">
            <w:pPr>
              <w:spacing w:line="276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K</w:t>
            </w:r>
          </w:p>
        </w:tc>
        <w:tc>
          <w:tcPr>
            <w:tcW w:w="6835" w:type="dxa"/>
            <w:noWrap/>
            <w:vAlign w:val="center"/>
          </w:tcPr>
          <w:p w14:paraId="3AD0851A" w14:textId="77777777" w:rsidR="00C43A8A" w:rsidRPr="005C1D78" w:rsidRDefault="00C43A8A" w:rsidP="00C43A8A">
            <w:pPr>
              <w:spacing w:line="276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  <w:p w14:paraId="1B226D30" w14:textId="7B09A6D6" w:rsidR="00C43A8A" w:rsidRPr="005C1D78" w:rsidRDefault="0097086E" w:rsidP="00C43A8A">
            <w:pPr>
              <w:spacing w:line="276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Normal                        Low </w:t>
            </w:r>
            <w:r w:rsidR="0086409D" w:rsidRPr="005C1D78">
              <w:rPr>
                <w:rFonts w:ascii="Calibri" w:eastAsia="Times New Roman" w:hAnsi="Calibri" w:cs="Calibri"/>
                <w:lang w:val="en-IN" w:eastAsia="en-IN"/>
              </w:rPr>
              <w:t>(&lt;130)</w:t>
            </w:r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                  High </w:t>
            </w:r>
          </w:p>
          <w:p w14:paraId="7240BF02" w14:textId="5A6E8A0A" w:rsidR="0057187A" w:rsidRPr="005C1D78" w:rsidRDefault="00C43A8A" w:rsidP="00C43A8A">
            <w:pPr>
              <w:spacing w:line="276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Normal                        Low (&lt;3)                                       High</w:t>
            </w:r>
            <w:proofErr w:type="gramStart"/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   (</w:t>
            </w:r>
            <w:proofErr w:type="gramEnd"/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5.5)                  </w:t>
            </w:r>
            <w:r w:rsidR="0097086E" w:rsidRPr="005C1D78">
              <w:rPr>
                <w:rFonts w:ascii="Calibri" w:eastAsia="Times New Roman" w:hAnsi="Calibri" w:cs="Calibri"/>
                <w:lang w:val="en-IN" w:eastAsia="en-IN"/>
              </w:rPr>
              <w:t xml:space="preserve">                    </w:t>
            </w:r>
          </w:p>
        </w:tc>
      </w:tr>
      <w:tr w:rsidR="0057187A" w:rsidRPr="00F82842" w14:paraId="2FD0EE99" w14:textId="77777777" w:rsidTr="00DE360E">
        <w:trPr>
          <w:trHeight w:val="567"/>
        </w:trPr>
        <w:tc>
          <w:tcPr>
            <w:tcW w:w="3955" w:type="dxa"/>
            <w:vAlign w:val="center"/>
          </w:tcPr>
          <w:p w14:paraId="0663AF35" w14:textId="3DBE7590" w:rsidR="0057187A" w:rsidRPr="005C1D78" w:rsidRDefault="001F3F7D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X-Ray</w:t>
            </w:r>
          </w:p>
        </w:tc>
        <w:tc>
          <w:tcPr>
            <w:tcW w:w="6835" w:type="dxa"/>
            <w:noWrap/>
            <w:vAlign w:val="center"/>
          </w:tcPr>
          <w:p w14:paraId="4752DB41" w14:textId="77777777" w:rsidR="006D7F6D" w:rsidRPr="005C1D78" w:rsidRDefault="00C43A8A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 xml:space="preserve">Normal             </w:t>
            </w:r>
            <w:r w:rsidR="002B574E" w:rsidRPr="005C1D78">
              <w:rPr>
                <w:rFonts w:ascii="Calibri" w:eastAsia="Times New Roman" w:hAnsi="Calibri" w:cs="Calibri"/>
                <w:lang w:val="en-IN" w:eastAsia="en-IN"/>
              </w:rPr>
              <w:t>Segmental   Lobar</w:t>
            </w:r>
            <w:r w:rsidR="0047543D" w:rsidRPr="005C1D78">
              <w:rPr>
                <w:rFonts w:ascii="Calibri" w:eastAsia="Times New Roman" w:hAnsi="Calibri" w:cs="Calibri"/>
                <w:lang w:val="en-IN" w:eastAsia="en-IN"/>
              </w:rPr>
              <w:t xml:space="preserve"> more than one lobe  </w:t>
            </w:r>
            <w:r w:rsidR="002B574E" w:rsidRPr="005C1D78">
              <w:rPr>
                <w:rFonts w:ascii="Calibri" w:eastAsia="Times New Roman" w:hAnsi="Calibri" w:cs="Calibri"/>
                <w:lang w:val="en-IN" w:eastAsia="en-IN"/>
              </w:rPr>
              <w:t xml:space="preserve">  </w:t>
            </w:r>
            <w:r w:rsidR="006D7F6D" w:rsidRPr="005C1D78">
              <w:rPr>
                <w:rFonts w:ascii="Calibri" w:eastAsia="Times New Roman" w:hAnsi="Calibri" w:cs="Calibri"/>
                <w:lang w:val="en-IN" w:eastAsia="en-IN"/>
              </w:rPr>
              <w:t>Pleural effusion</w:t>
            </w:r>
          </w:p>
          <w:p w14:paraId="39453A0E" w14:textId="50B21538" w:rsidR="0057187A" w:rsidRPr="005C1D78" w:rsidRDefault="0047543D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5C1D78">
              <w:rPr>
                <w:rFonts w:ascii="Calibri" w:eastAsia="Times New Roman" w:hAnsi="Calibri" w:cs="Calibri"/>
                <w:lang w:val="en-IN" w:eastAsia="en-IN"/>
              </w:rPr>
              <w:t>No new findings</w:t>
            </w:r>
          </w:p>
        </w:tc>
      </w:tr>
      <w:tr w:rsidR="0057187A" w:rsidRPr="00F82842" w14:paraId="71C55BA4" w14:textId="77777777" w:rsidTr="005C1D78">
        <w:trPr>
          <w:trHeight w:val="556"/>
        </w:trPr>
        <w:tc>
          <w:tcPr>
            <w:tcW w:w="3955" w:type="dxa"/>
            <w:vAlign w:val="center"/>
            <w:hideMark/>
          </w:tcPr>
          <w:p w14:paraId="6F2B5A49" w14:textId="1747B69E" w:rsidR="0057187A" w:rsidRPr="00F82842" w:rsidRDefault="004F1F63" w:rsidP="005C1D78">
            <w:pPr>
              <w:pStyle w:val="pf0"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lastRenderedPageBreak/>
              <w:t xml:space="preserve">Sputum Gram stain </w:t>
            </w:r>
          </w:p>
        </w:tc>
        <w:tc>
          <w:tcPr>
            <w:tcW w:w="6835" w:type="dxa"/>
            <w:vAlign w:val="center"/>
            <w:hideMark/>
          </w:tcPr>
          <w:p w14:paraId="6D33A81D" w14:textId="6F249540" w:rsidR="0057187A" w:rsidRPr="005C1D78" w:rsidRDefault="004F1F63" w:rsidP="000E0352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Cs/>
              </w:rPr>
            </w:pPr>
            <w:r w:rsidRPr="005C1D78">
              <w:rPr>
                <w:rFonts w:ascii="Calibri" w:hAnsi="Calibri" w:cs="Calibri"/>
                <w:bCs/>
              </w:rPr>
              <w:t>Organism seen    b</w:t>
            </w:r>
            <w:ins w:id="7" w:author="Renu Gupta" w:date="2023-05-29T15:29:00Z">
              <w:r w:rsidR="000F5FC0" w:rsidRPr="005C1D78">
                <w:rPr>
                  <w:rFonts w:ascii="Calibri" w:hAnsi="Calibri" w:cs="Calibri"/>
                  <w:bCs/>
                </w:rPr>
                <w:t>.</w:t>
              </w:r>
            </w:ins>
            <w:r w:rsidR="005C1D78" w:rsidRPr="005C1D78">
              <w:rPr>
                <w:rFonts w:ascii="Calibri" w:hAnsi="Calibri" w:cs="Calibri"/>
                <w:bCs/>
              </w:rPr>
              <w:t xml:space="preserve"> </w:t>
            </w:r>
            <w:r w:rsidRPr="005C1D78">
              <w:rPr>
                <w:rFonts w:ascii="Calibri" w:hAnsi="Calibri" w:cs="Calibri"/>
                <w:bCs/>
              </w:rPr>
              <w:t xml:space="preserve">no organism seen     c. sample not satisfactory </w:t>
            </w:r>
          </w:p>
        </w:tc>
      </w:tr>
      <w:tr w:rsidR="0057187A" w:rsidRPr="00F82842" w14:paraId="6866C343" w14:textId="77777777" w:rsidTr="005E5A63">
        <w:trPr>
          <w:trHeight w:val="2330"/>
        </w:trPr>
        <w:tc>
          <w:tcPr>
            <w:tcW w:w="3955" w:type="dxa"/>
            <w:vAlign w:val="center"/>
            <w:hideMark/>
          </w:tcPr>
          <w:p w14:paraId="3B598D34" w14:textId="77777777" w:rsidR="0057187A" w:rsidRPr="00FE2AD9" w:rsidRDefault="0057187A" w:rsidP="0057187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AD9">
              <w:rPr>
                <w:rFonts w:ascii="Calibri" w:eastAsia="Times New Roman" w:hAnsi="Calibri" w:cs="Calibri"/>
                <w:color w:val="000000"/>
                <w:lang w:val="en-IN" w:eastAsia="en-IN"/>
              </w:rPr>
              <w:t>Blood culture</w:t>
            </w:r>
          </w:p>
        </w:tc>
        <w:tc>
          <w:tcPr>
            <w:tcW w:w="6835" w:type="dxa"/>
            <w:vAlign w:val="center"/>
            <w:hideMark/>
          </w:tcPr>
          <w:p w14:paraId="2B018008" w14:textId="4F79B6A3" w:rsidR="0057187A" w:rsidRPr="00FE2AD9" w:rsidRDefault="00D10945" w:rsidP="0057187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AD9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518848" behindDoc="0" locked="0" layoutInCell="1" allowOverlap="1" wp14:anchorId="1998B8F5" wp14:editId="18FF2677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151765</wp:posOffset>
                      </wp:positionV>
                      <wp:extent cx="257810" cy="193040"/>
                      <wp:effectExtent l="0" t="0" r="27940" b="16510"/>
                      <wp:wrapNone/>
                      <wp:docPr id="184" name="Oval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139F02D9">
                    <v:oval id="Oval 184" style="position:absolute;margin-left:247.5pt;margin-top:11.95pt;width:20.3pt;height:15.2pt;z-index:2535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5DC3F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+ZlAIAAIUFAAAOAAAAZHJzL2Uyb0RvYy54bWysVN9vGyEMfp+0/wHxvt5dlq5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">
                      <v:stroke joinstyle="miter"/>
                    </v:oval>
                  </w:pict>
                </mc:Fallback>
              </mc:AlternateContent>
            </w:r>
            <w:r w:rsidR="0057187A" w:rsidRPr="00FE2AD9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504512" behindDoc="0" locked="0" layoutInCell="1" allowOverlap="1" wp14:anchorId="1DD5F012" wp14:editId="63B47E2F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144780</wp:posOffset>
                      </wp:positionV>
                      <wp:extent cx="257810" cy="193040"/>
                      <wp:effectExtent l="0" t="0" r="27940" b="16510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5BADD4FD">
                    <v:oval id="Oval 424" style="position:absolute;margin-left:166.95pt;margin-top:11.4pt;width:20.3pt;height:15.2pt;z-index:2535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40516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/4lAIAAIUFAAAOAAAAZHJzL2Uyb0RvYy54bWysVN9vGyEMfp+0/wHxvt5dlq5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">
                      <v:stroke joinstyle="miter"/>
                    </v:oval>
                  </w:pict>
                </mc:Fallback>
              </mc:AlternateContent>
            </w:r>
            <w:r w:rsidR="0057187A" w:rsidRPr="00FE2AD9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505536" behindDoc="0" locked="0" layoutInCell="1" allowOverlap="1" wp14:anchorId="2B87DFDF" wp14:editId="260857A0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154940</wp:posOffset>
                      </wp:positionV>
                      <wp:extent cx="257810" cy="193040"/>
                      <wp:effectExtent l="0" t="0" r="27940" b="16510"/>
                      <wp:wrapNone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>
                  <w:pict w14:anchorId="6405885C">
                    <v:oval id="Oval 425" style="position:absolute;margin-left:44.05pt;margin-top:12.2pt;width:20.3pt;height:15.2pt;z-index:2535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7D76F8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">
                      <v:stroke joinstyle="miter"/>
                    </v:oval>
                  </w:pict>
                </mc:Fallback>
              </mc:AlternateContent>
            </w:r>
          </w:p>
          <w:p w14:paraId="28C1D238" w14:textId="25BFF07D" w:rsidR="0057187A" w:rsidRPr="00FE2AD9" w:rsidRDefault="0057187A" w:rsidP="0057187A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hAnsi="Calibri" w:cs="Calibri"/>
                <w:color w:val="000000"/>
              </w:rPr>
              <w:t>a. Sterile                b. Positive culture</w:t>
            </w:r>
            <w:r w:rsidR="00D10945" w:rsidRPr="00FE2AD9">
              <w:rPr>
                <w:rFonts w:ascii="Calibri" w:hAnsi="Calibri" w:cs="Calibri"/>
                <w:color w:val="000000"/>
              </w:rPr>
              <w:t xml:space="preserve">                     c. NA</w:t>
            </w:r>
          </w:p>
          <w:p w14:paraId="5C830433" w14:textId="4864DF46" w:rsidR="0057187A" w:rsidRPr="00FE2AD9" w:rsidRDefault="0057187A" w:rsidP="0057187A">
            <w:pPr>
              <w:rPr>
                <w:rFonts w:ascii="Calibri" w:hAnsi="Calibri" w:cs="Calibri"/>
                <w:color w:val="000000"/>
              </w:rPr>
            </w:pPr>
          </w:p>
          <w:p w14:paraId="3CF4AC33" w14:textId="4B8A8A1B" w:rsidR="0057187A" w:rsidRPr="00FE2AD9" w:rsidRDefault="0057187A" w:rsidP="0057187A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hAnsi="Calibri" w:cs="Calibri"/>
                <w:color w:val="000000"/>
              </w:rPr>
              <w:t>If positive culture, organism name =</w:t>
            </w:r>
          </w:p>
          <w:p w14:paraId="1CE10660" w14:textId="69F5C44A" w:rsidR="0057187A" w:rsidRPr="00FE2AD9" w:rsidRDefault="00851486" w:rsidP="0057187A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520896" behindDoc="0" locked="0" layoutInCell="1" allowOverlap="1" wp14:anchorId="386B8489" wp14:editId="639AF70B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172720</wp:posOffset>
                      </wp:positionV>
                      <wp:extent cx="257810" cy="193040"/>
                      <wp:effectExtent l="0" t="0" r="27940" b="16510"/>
                      <wp:wrapNone/>
                      <wp:docPr id="189" name="Oval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954540" id="Oval 189" o:spid="_x0000_s1026" style="position:absolute;margin-left:64.8pt;margin-top:13.6pt;width:20.3pt;height:15.2pt;z-index:2535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2266FB15" w14:textId="14783BCD" w:rsidR="0057187A" w:rsidRPr="00FE2AD9" w:rsidRDefault="00851486" w:rsidP="005E5A63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521920" behindDoc="0" locked="0" layoutInCell="1" allowOverlap="1" wp14:anchorId="0B0CE4F9" wp14:editId="7253D662">
                      <wp:simplePos x="0" y="0"/>
                      <wp:positionH relativeFrom="column">
                        <wp:posOffset>2127250</wp:posOffset>
                      </wp:positionH>
                      <wp:positionV relativeFrom="paragraph">
                        <wp:posOffset>40005</wp:posOffset>
                      </wp:positionV>
                      <wp:extent cx="257810" cy="193040"/>
                      <wp:effectExtent l="0" t="0" r="27940" b="16510"/>
                      <wp:wrapNone/>
                      <wp:docPr id="185" name="Oval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BD4248" id="Oval 185" o:spid="_x0000_s1026" style="position:absolute;margin-left:167.5pt;margin-top:3.15pt;width:20.3pt;height:15.2pt;z-index:2535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oplAIAAIUFAAAOAAAAZHJzL2Uyb0RvYy54bWysVN9vGyEMfp+0/wHxvt5d1qx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5E5A63" w:rsidRPr="00FE2AD9">
              <w:rPr>
                <w:rFonts w:ascii="Calibri" w:hAnsi="Calibri" w:cs="Calibri"/>
                <w:color w:val="000000"/>
              </w:rPr>
              <w:t xml:space="preserve">If 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  <w:r w:rsidR="009A6D6B" w:rsidRPr="00FE2AD9">
              <w:rPr>
                <w:rFonts w:ascii="Calibri" w:hAnsi="Calibri" w:cs="Calibri"/>
                <w:color w:val="000000"/>
              </w:rPr>
              <w:t xml:space="preserve">Sensitive    </w:t>
            </w: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="009A6D6B" w:rsidRPr="00FE2AD9">
              <w:rPr>
                <w:rFonts w:ascii="Calibri" w:hAnsi="Calibri" w:cs="Calibri"/>
                <w:color w:val="000000"/>
              </w:rPr>
              <w:t>Resistant</w:t>
            </w:r>
          </w:p>
          <w:p w14:paraId="758AC9A5" w14:textId="6BA1B82F" w:rsidR="0057187A" w:rsidRPr="00FE2AD9" w:rsidRDefault="0057187A" w:rsidP="0057187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1F3F7D" w:rsidRPr="00F82842" w14:paraId="607D6C87" w14:textId="77777777" w:rsidTr="004C4C4F">
        <w:trPr>
          <w:trHeight w:val="990"/>
        </w:trPr>
        <w:tc>
          <w:tcPr>
            <w:tcW w:w="3955" w:type="dxa"/>
            <w:vAlign w:val="center"/>
          </w:tcPr>
          <w:p w14:paraId="5D0222F8" w14:textId="717E9018" w:rsidR="001F3F7D" w:rsidRPr="00FE2AD9" w:rsidRDefault="0047543D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FE2AD9">
              <w:rPr>
                <w:rFonts w:ascii="Calibri" w:eastAsia="Times New Roman" w:hAnsi="Calibri" w:cs="Calibri"/>
                <w:lang w:val="en-IN" w:eastAsia="en-IN"/>
              </w:rPr>
              <w:t>Sputum culture</w:t>
            </w:r>
          </w:p>
        </w:tc>
        <w:tc>
          <w:tcPr>
            <w:tcW w:w="6835" w:type="dxa"/>
            <w:vAlign w:val="center"/>
          </w:tcPr>
          <w:p w14:paraId="2B0E8663" w14:textId="4807374E" w:rsidR="004C4C4F" w:rsidRPr="00FE2AD9" w:rsidRDefault="00851486" w:rsidP="004C4C4F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31520" behindDoc="0" locked="0" layoutInCell="1" allowOverlap="1" wp14:anchorId="770F9FDB" wp14:editId="4917F27F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47625</wp:posOffset>
                      </wp:positionV>
                      <wp:extent cx="257810" cy="193040"/>
                      <wp:effectExtent l="0" t="0" r="27940" b="1651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E904C8" id="Oval 32" o:spid="_x0000_s1026" style="position:absolute;margin-left:247.5pt;margin-top:3.75pt;width:20.3pt;height:15.2pt;z-index:2539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0lkwIAAIM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19232" behindDoc="0" locked="0" layoutInCell="1" allowOverlap="1" wp14:anchorId="0480BE70" wp14:editId="06191185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47625</wp:posOffset>
                      </wp:positionV>
                      <wp:extent cx="257810" cy="193040"/>
                      <wp:effectExtent l="0" t="0" r="27940" b="1651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9066DB" id="Oval 15" o:spid="_x0000_s1026" style="position:absolute;margin-left:51.75pt;margin-top:3.75pt;width:20.3pt;height:15.2pt;z-index:2539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s5AkgIAAIMFAAAOAAAAZHJzL2Uyb0RvYy54bWysVN9vGyEMfp+0/wHxvt5d1qx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17184" behindDoc="0" locked="0" layoutInCell="1" allowOverlap="1" wp14:anchorId="735684E6" wp14:editId="5BB2BB19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57150</wp:posOffset>
                      </wp:positionV>
                      <wp:extent cx="257810" cy="193040"/>
                      <wp:effectExtent l="0" t="0" r="27940" b="1651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1AEBC0" id="Oval 14" o:spid="_x0000_s1026" style="position:absolute;margin-left:174.75pt;margin-top:4.5pt;width:20.3pt;height:15.2pt;z-index:2539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4C4C4F" w:rsidRPr="00FE2AD9">
              <w:rPr>
                <w:rFonts w:ascii="Calibri" w:hAnsi="Calibri" w:cs="Calibri"/>
                <w:color w:val="000000"/>
              </w:rPr>
              <w:t>a. Sterile                b. Positive culture                     c. NA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  <w:p w14:paraId="67464F44" w14:textId="1C21131A" w:rsidR="004C4C4F" w:rsidRPr="00FE2AD9" w:rsidRDefault="004C4C4F" w:rsidP="004C4C4F">
            <w:pPr>
              <w:rPr>
                <w:rFonts w:ascii="Calibri" w:hAnsi="Calibri" w:cs="Calibri"/>
                <w:color w:val="000000"/>
              </w:rPr>
            </w:pPr>
          </w:p>
          <w:p w14:paraId="0F5BD29A" w14:textId="77777777" w:rsidR="004C4C4F" w:rsidRPr="00FE2AD9" w:rsidRDefault="004C4C4F" w:rsidP="004C4C4F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hAnsi="Calibri" w:cs="Calibri"/>
                <w:color w:val="000000"/>
              </w:rPr>
              <w:t>If positive culture, organism name =</w:t>
            </w:r>
          </w:p>
          <w:p w14:paraId="50AB0AD4" w14:textId="2D10CDC9" w:rsidR="004C4C4F" w:rsidRPr="00FE2AD9" w:rsidRDefault="00851486" w:rsidP="004C4C4F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23328" behindDoc="0" locked="0" layoutInCell="1" allowOverlap="1" wp14:anchorId="342FBB6C" wp14:editId="01C9DB90">
                      <wp:simplePos x="0" y="0"/>
                      <wp:positionH relativeFrom="column">
                        <wp:posOffset>2295525</wp:posOffset>
                      </wp:positionH>
                      <wp:positionV relativeFrom="paragraph">
                        <wp:posOffset>160655</wp:posOffset>
                      </wp:positionV>
                      <wp:extent cx="257810" cy="193040"/>
                      <wp:effectExtent l="0" t="0" r="27940" b="1651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B5F319" id="Oval 21" o:spid="_x0000_s1026" style="position:absolute;margin-left:180.75pt;margin-top:12.65pt;width:20.3pt;height:15.2pt;z-index:2539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21280" behindDoc="0" locked="0" layoutInCell="1" allowOverlap="1" wp14:anchorId="044863C6" wp14:editId="21909EBB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170180</wp:posOffset>
                      </wp:positionV>
                      <wp:extent cx="257810" cy="193040"/>
                      <wp:effectExtent l="0" t="0" r="27940" b="1651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A81376" id="Oval 20" o:spid="_x0000_s1026" style="position:absolute;margin-left:65.25pt;margin-top:13.4pt;width:20.3pt;height:15.2pt;z-index:2539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58E960DD" w14:textId="552950E2" w:rsidR="004C4C4F" w:rsidRPr="00FE2AD9" w:rsidRDefault="004C4C4F" w:rsidP="004C4C4F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FE2AD9">
              <w:rPr>
                <w:rFonts w:ascii="Calibri" w:hAnsi="Calibri" w:cs="Calibri"/>
                <w:color w:val="000000"/>
              </w:rPr>
              <w:t xml:space="preserve">If </w:t>
            </w:r>
            <w:r w:rsidR="00851486">
              <w:rPr>
                <w:rFonts w:ascii="Calibri" w:hAnsi="Calibri" w:cs="Calibri"/>
                <w:color w:val="000000"/>
              </w:rPr>
              <w:t xml:space="preserve"> </w:t>
            </w:r>
            <w:r w:rsidR="009A6D6B" w:rsidRPr="00FE2AD9">
              <w:rPr>
                <w:rFonts w:ascii="Calibri" w:hAnsi="Calibri" w:cs="Calibri"/>
                <w:color w:val="000000"/>
              </w:rPr>
              <w:t>Sensitive</w:t>
            </w:r>
            <w:proofErr w:type="gramEnd"/>
            <w:r w:rsidR="009A6D6B" w:rsidRPr="00FE2AD9">
              <w:rPr>
                <w:rFonts w:ascii="Calibri" w:hAnsi="Calibri" w:cs="Calibri"/>
                <w:color w:val="000000"/>
              </w:rPr>
              <w:t xml:space="preserve">   </w:t>
            </w:r>
            <w:r w:rsidR="00851486">
              <w:rPr>
                <w:rFonts w:ascii="Calibri" w:hAnsi="Calibri" w:cs="Calibri"/>
                <w:color w:val="000000"/>
              </w:rPr>
              <w:t xml:space="preserve">                      </w:t>
            </w:r>
            <w:r w:rsidR="009A6D6B" w:rsidRPr="00FE2AD9">
              <w:rPr>
                <w:rFonts w:ascii="Calibri" w:hAnsi="Calibri" w:cs="Calibri"/>
                <w:color w:val="000000"/>
              </w:rPr>
              <w:t xml:space="preserve"> Resistant</w:t>
            </w:r>
            <w:r w:rsidR="00851486">
              <w:rPr>
                <w:rFonts w:ascii="Calibri" w:hAnsi="Calibri" w:cs="Calibri"/>
                <w:color w:val="000000"/>
              </w:rPr>
              <w:t xml:space="preserve">     </w:t>
            </w:r>
          </w:p>
          <w:p w14:paraId="36045D56" w14:textId="77777777" w:rsidR="001F3F7D" w:rsidRPr="00FE2AD9" w:rsidRDefault="001F3F7D" w:rsidP="0057187A">
            <w:pPr>
              <w:rPr>
                <w:rFonts w:ascii="Calibri" w:hAnsi="Calibri" w:cs="Calibri"/>
                <w:noProof/>
                <w:color w:val="000000"/>
              </w:rPr>
            </w:pPr>
          </w:p>
        </w:tc>
      </w:tr>
      <w:tr w:rsidR="009A6D6B" w:rsidRPr="00F82842" w14:paraId="1F5F9310" w14:textId="77777777" w:rsidTr="004C4C4F">
        <w:trPr>
          <w:trHeight w:val="767"/>
        </w:trPr>
        <w:tc>
          <w:tcPr>
            <w:tcW w:w="3955" w:type="dxa"/>
            <w:vAlign w:val="center"/>
          </w:tcPr>
          <w:p w14:paraId="6258C92E" w14:textId="2C2B9C3B" w:rsidR="009A6D6B" w:rsidRPr="00FE2AD9" w:rsidRDefault="009A6D6B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FE2AD9">
              <w:rPr>
                <w:rFonts w:ascii="Calibri" w:eastAsia="Times New Roman" w:hAnsi="Calibri" w:cs="Calibri"/>
                <w:lang w:val="en-IN" w:eastAsia="en-IN"/>
              </w:rPr>
              <w:t>Pleural effusion fluid</w:t>
            </w:r>
            <w:r w:rsidR="004453B2" w:rsidRPr="00FE2AD9"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</w:p>
        </w:tc>
        <w:tc>
          <w:tcPr>
            <w:tcW w:w="6835" w:type="dxa"/>
            <w:vAlign w:val="center"/>
          </w:tcPr>
          <w:p w14:paraId="41EFB10C" w14:textId="063A115B" w:rsidR="004453B2" w:rsidRPr="00FE2AD9" w:rsidRDefault="00851486" w:rsidP="004453B2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29472" behindDoc="0" locked="0" layoutInCell="1" allowOverlap="1" wp14:anchorId="7D04106C" wp14:editId="7515BEBE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66675</wp:posOffset>
                      </wp:positionV>
                      <wp:extent cx="257810" cy="193040"/>
                      <wp:effectExtent l="0" t="0" r="27940" b="1651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A008AA" id="Oval 31" o:spid="_x0000_s1026" style="position:absolute;margin-left:255.75pt;margin-top:5.25pt;width:20.3pt;height:15.2pt;z-index:2539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27424" behindDoc="0" locked="0" layoutInCell="1" allowOverlap="1" wp14:anchorId="30222FEA" wp14:editId="408A90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0</wp:posOffset>
                      </wp:positionV>
                      <wp:extent cx="257810" cy="193040"/>
                      <wp:effectExtent l="0" t="0" r="27940" b="1651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D0D120" id="Oval 23" o:spid="_x0000_s1026" style="position:absolute;margin-left:168pt;margin-top:0;width:20.3pt;height:15.2pt;z-index:2539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3QkwIAAIM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25376" behindDoc="0" locked="0" layoutInCell="1" allowOverlap="1" wp14:anchorId="16E1B992" wp14:editId="612DD596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0</wp:posOffset>
                      </wp:positionV>
                      <wp:extent cx="257810" cy="193040"/>
                      <wp:effectExtent l="0" t="0" r="27940" b="1651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933A2C" id="Oval 22" o:spid="_x0000_s1026" style="position:absolute;margin-left:51.75pt;margin-top:0;width:20.3pt;height:15.2pt;z-index:2539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4453B2" w:rsidRPr="00FE2AD9">
              <w:rPr>
                <w:rFonts w:ascii="Calibri" w:hAnsi="Calibri" w:cs="Calibri"/>
                <w:color w:val="000000"/>
              </w:rPr>
              <w:t>a. Sterile                b. Positive culture                     c. NA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</w:p>
          <w:p w14:paraId="7112FE0B" w14:textId="77777777" w:rsidR="00851486" w:rsidRDefault="00851486" w:rsidP="004453B2">
            <w:pPr>
              <w:rPr>
                <w:rFonts w:ascii="Calibri" w:hAnsi="Calibri" w:cs="Calibri"/>
                <w:color w:val="000000"/>
              </w:rPr>
            </w:pPr>
          </w:p>
          <w:p w14:paraId="72C31060" w14:textId="4E8F789D" w:rsidR="004453B2" w:rsidRPr="00FE2AD9" w:rsidRDefault="004453B2" w:rsidP="004453B2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hAnsi="Calibri" w:cs="Calibri"/>
                <w:color w:val="000000"/>
              </w:rPr>
              <w:t>If positive culture, organism name =</w:t>
            </w:r>
          </w:p>
          <w:p w14:paraId="405814BB" w14:textId="0E8D8585" w:rsidR="004453B2" w:rsidRPr="00FE2AD9" w:rsidRDefault="00851486" w:rsidP="004453B2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898752" behindDoc="0" locked="0" layoutInCell="1" allowOverlap="1" wp14:anchorId="7B86F5FC" wp14:editId="4E74CA6A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173355</wp:posOffset>
                      </wp:positionV>
                      <wp:extent cx="257810" cy="193040"/>
                      <wp:effectExtent l="0" t="0" r="27940" b="16510"/>
                      <wp:wrapNone/>
                      <wp:docPr id="1479049886" name="Oval 1479049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48989C" id="Oval 1479049886" o:spid="_x0000_s1026" style="position:absolute;margin-left:65.5pt;margin-top:13.65pt;width:20.3pt;height:15.2pt;z-index:2538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897728" behindDoc="0" locked="0" layoutInCell="1" allowOverlap="1" wp14:anchorId="704CCC87" wp14:editId="79730F95">
                      <wp:simplePos x="0" y="0"/>
                      <wp:positionH relativeFrom="column">
                        <wp:posOffset>2127250</wp:posOffset>
                      </wp:positionH>
                      <wp:positionV relativeFrom="paragraph">
                        <wp:posOffset>173355</wp:posOffset>
                      </wp:positionV>
                      <wp:extent cx="257810" cy="193040"/>
                      <wp:effectExtent l="0" t="0" r="27940" b="16510"/>
                      <wp:wrapNone/>
                      <wp:docPr id="762645368" name="Oval 762645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A2F850" id="Oval 762645368" o:spid="_x0000_s1026" style="position:absolute;margin-left:167.5pt;margin-top:13.65pt;width:20.3pt;height:15.2pt;z-index:2538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2E1BCCA7" w14:textId="6738F14A" w:rsidR="004453B2" w:rsidRPr="00FE2AD9" w:rsidRDefault="004453B2" w:rsidP="004453B2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FE2AD9">
              <w:rPr>
                <w:rFonts w:ascii="Calibri" w:hAnsi="Calibri" w:cs="Calibri"/>
                <w:color w:val="000000"/>
              </w:rPr>
              <w:t xml:space="preserve">If </w:t>
            </w:r>
            <w:r w:rsidR="00851486">
              <w:rPr>
                <w:rFonts w:ascii="Calibri" w:hAnsi="Calibri" w:cs="Calibri"/>
                <w:color w:val="000000"/>
              </w:rPr>
              <w:t xml:space="preserve"> </w:t>
            </w:r>
            <w:r w:rsidRPr="00FE2AD9">
              <w:rPr>
                <w:rFonts w:ascii="Calibri" w:hAnsi="Calibri" w:cs="Calibri"/>
                <w:color w:val="000000"/>
              </w:rPr>
              <w:t>Sensitive</w:t>
            </w:r>
            <w:proofErr w:type="gramEnd"/>
            <w:r w:rsidRPr="00FE2AD9">
              <w:rPr>
                <w:rFonts w:ascii="Calibri" w:hAnsi="Calibri" w:cs="Calibri"/>
                <w:color w:val="000000"/>
              </w:rPr>
              <w:t xml:space="preserve">   </w:t>
            </w:r>
            <w:r w:rsidR="00851486">
              <w:rPr>
                <w:rFonts w:ascii="Calibri" w:hAnsi="Calibri" w:cs="Calibri"/>
                <w:color w:val="000000"/>
              </w:rPr>
              <w:t xml:space="preserve">                    </w:t>
            </w:r>
            <w:r w:rsidRPr="00FE2AD9">
              <w:rPr>
                <w:rFonts w:ascii="Calibri" w:hAnsi="Calibri" w:cs="Calibri"/>
                <w:color w:val="000000"/>
              </w:rPr>
              <w:t xml:space="preserve"> Resistant</w:t>
            </w:r>
          </w:p>
          <w:p w14:paraId="032AE353" w14:textId="77777777" w:rsidR="009A6D6B" w:rsidRPr="00FE2AD9" w:rsidRDefault="009A6D6B" w:rsidP="0057187A">
            <w:pPr>
              <w:rPr>
                <w:rFonts w:ascii="Calibri" w:hAnsi="Calibri" w:cs="Calibri"/>
                <w:noProof/>
                <w:color w:val="000000"/>
              </w:rPr>
            </w:pPr>
          </w:p>
        </w:tc>
      </w:tr>
      <w:tr w:rsidR="0047543D" w:rsidRPr="00F82842" w14:paraId="6347D6EE" w14:textId="77777777" w:rsidTr="004C4C4F">
        <w:trPr>
          <w:trHeight w:val="767"/>
        </w:trPr>
        <w:tc>
          <w:tcPr>
            <w:tcW w:w="3955" w:type="dxa"/>
            <w:vAlign w:val="center"/>
          </w:tcPr>
          <w:p w14:paraId="2B755876" w14:textId="6ABECC5A" w:rsidR="0047543D" w:rsidRPr="00FE2AD9" w:rsidRDefault="0047543D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FE2AD9">
              <w:rPr>
                <w:rFonts w:ascii="Calibri" w:eastAsia="Times New Roman" w:hAnsi="Calibri" w:cs="Calibri"/>
                <w:lang w:val="en-IN" w:eastAsia="en-IN"/>
              </w:rPr>
              <w:t xml:space="preserve">Molecular diagnostic </w:t>
            </w:r>
            <w:r w:rsidR="009A6D6B" w:rsidRPr="00FE2AD9">
              <w:rPr>
                <w:rFonts w:ascii="Calibri" w:eastAsia="Times New Roman" w:hAnsi="Calibri" w:cs="Calibri"/>
                <w:lang w:val="en-IN" w:eastAsia="en-IN"/>
              </w:rPr>
              <w:t>test</w:t>
            </w:r>
            <w:r w:rsidR="000F5FC0" w:rsidRPr="00FE2AD9">
              <w:rPr>
                <w:rFonts w:ascii="Calibri" w:eastAsia="Times New Roman" w:hAnsi="Calibri" w:cs="Calibri"/>
                <w:lang w:val="en-IN" w:eastAsia="en-IN"/>
              </w:rPr>
              <w:t xml:space="preserve"> (multiplex PCR)</w:t>
            </w:r>
          </w:p>
        </w:tc>
        <w:tc>
          <w:tcPr>
            <w:tcW w:w="6835" w:type="dxa"/>
            <w:vAlign w:val="center"/>
          </w:tcPr>
          <w:p w14:paraId="4FCF6AFA" w14:textId="152159E5" w:rsidR="0047543D" w:rsidRPr="00FE2AD9" w:rsidRDefault="000F5FC0" w:rsidP="0057187A">
            <w:pPr>
              <w:rPr>
                <w:rFonts w:ascii="Calibri" w:hAnsi="Calibri" w:cs="Calibri"/>
                <w:noProof/>
                <w:color w:val="000000"/>
              </w:rPr>
            </w:pPr>
            <w:r w:rsidRPr="00FE2AD9">
              <w:rPr>
                <w:rFonts w:ascii="Calibri" w:hAnsi="Calibri" w:cs="Calibri"/>
                <w:noProof/>
                <w:color w:val="000000"/>
              </w:rPr>
              <w:t xml:space="preserve">Organism detected </w:t>
            </w:r>
          </w:p>
        </w:tc>
      </w:tr>
      <w:tr w:rsidR="004C4C4F" w:rsidRPr="00F82842" w14:paraId="786ADE2F" w14:textId="77777777" w:rsidTr="004C4C4F">
        <w:trPr>
          <w:trHeight w:val="694"/>
        </w:trPr>
        <w:tc>
          <w:tcPr>
            <w:tcW w:w="3955" w:type="dxa"/>
            <w:vAlign w:val="center"/>
          </w:tcPr>
          <w:p w14:paraId="2EAFE97B" w14:textId="61F3445B" w:rsidR="004C4C4F" w:rsidRPr="00FE2AD9" w:rsidRDefault="004C4C4F" w:rsidP="0057187A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FE2AD9">
              <w:rPr>
                <w:rFonts w:ascii="Calibri" w:eastAsia="Times New Roman" w:hAnsi="Calibri" w:cs="Calibri"/>
                <w:lang w:val="en-IN" w:eastAsia="en-IN"/>
              </w:rPr>
              <w:t>Serological test</w:t>
            </w:r>
          </w:p>
        </w:tc>
        <w:tc>
          <w:tcPr>
            <w:tcW w:w="6835" w:type="dxa"/>
            <w:vAlign w:val="center"/>
          </w:tcPr>
          <w:p w14:paraId="40AF871A" w14:textId="77777777" w:rsidR="00851486" w:rsidRDefault="00851486" w:rsidP="0057187A">
            <w:pPr>
              <w:rPr>
                <w:rFonts w:ascii="Calibri" w:hAnsi="Calibri" w:cs="Calibri"/>
                <w:color w:val="000000"/>
                <w:lang w:val="en-IN" w:eastAsia="en-IN"/>
              </w:rPr>
            </w:pPr>
          </w:p>
          <w:p w14:paraId="6E6AE044" w14:textId="494D973B" w:rsidR="004C4C4F" w:rsidRPr="00FE2AD9" w:rsidRDefault="00851486" w:rsidP="0057187A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35616" behindDoc="0" locked="0" layoutInCell="1" allowOverlap="1" wp14:anchorId="1E85D31E" wp14:editId="11515590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47625</wp:posOffset>
                      </wp:positionV>
                      <wp:extent cx="257810" cy="193040"/>
                      <wp:effectExtent l="0" t="0" r="27940" b="1651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ABFD74" id="Oval 34" o:spid="_x0000_s1026" style="position:absolute;margin-left:261pt;margin-top:3.75pt;width:20.3pt;height:15.2pt;z-index:2539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33568" behindDoc="0" locked="0" layoutInCell="1" allowOverlap="1" wp14:anchorId="1AA7F114" wp14:editId="4A70C3F9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0</wp:posOffset>
                      </wp:positionV>
                      <wp:extent cx="257810" cy="193040"/>
                      <wp:effectExtent l="0" t="0" r="27940" b="1651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A054B8" id="Oval 33" o:spid="_x0000_s1026" style="position:absolute;margin-left:177.75pt;margin-top:0;width:20.3pt;height:15.2pt;z-index:2539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4F1F63" w:rsidRPr="00FE2AD9">
              <w:rPr>
                <w:rFonts w:ascii="Calibri" w:hAnsi="Calibri" w:cs="Calibri"/>
                <w:color w:val="000000"/>
                <w:lang w:val="en-IN" w:eastAsia="en-IN"/>
              </w:rPr>
              <w:t xml:space="preserve">Urine </w:t>
            </w:r>
            <w:r w:rsidR="004F1F63" w:rsidRPr="00FE2AD9">
              <w:rPr>
                <w:rStyle w:val="cf01"/>
              </w:rPr>
              <w:t xml:space="preserve">pneumococcal antigen </w:t>
            </w:r>
            <w:r>
              <w:rPr>
                <w:rStyle w:val="cf01"/>
              </w:rPr>
              <w:t xml:space="preserve">       </w:t>
            </w:r>
            <w:r w:rsidR="004F1F63" w:rsidRPr="00FE2AD9">
              <w:rPr>
                <w:rFonts w:ascii="Calibri" w:hAnsi="Calibri" w:cs="Calibri"/>
                <w:color w:val="000000"/>
              </w:rPr>
              <w:t xml:space="preserve">Positive   </w:t>
            </w: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="004F1F63" w:rsidRPr="00FE2AD9">
              <w:rPr>
                <w:rFonts w:ascii="Calibri" w:hAnsi="Calibri" w:cs="Calibri"/>
                <w:color w:val="000000"/>
              </w:rPr>
              <w:t>Negative</w:t>
            </w: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  <w:p w14:paraId="06E63A0C" w14:textId="77777777" w:rsidR="00851486" w:rsidRDefault="00851486" w:rsidP="000F5FC0">
            <w:pPr>
              <w:rPr>
                <w:rFonts w:ascii="Calibri" w:hAnsi="Calibri" w:cs="Calibri"/>
                <w:noProof/>
                <w:color w:val="000000"/>
              </w:rPr>
            </w:pPr>
          </w:p>
          <w:p w14:paraId="4FA4014C" w14:textId="25714EBC" w:rsidR="00851486" w:rsidRDefault="00851486" w:rsidP="000F5FC0">
            <w:pPr>
              <w:rPr>
                <w:rFonts w:ascii="Calibri" w:hAnsi="Calibri" w:cs="Calibri"/>
                <w:noProof/>
                <w:color w:val="000000"/>
              </w:rPr>
            </w:pP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39712" behindDoc="0" locked="0" layoutInCell="1" allowOverlap="1" wp14:anchorId="6DDB0506" wp14:editId="20A2ED2B">
                      <wp:simplePos x="0" y="0"/>
                      <wp:positionH relativeFrom="column">
                        <wp:posOffset>3317875</wp:posOffset>
                      </wp:positionH>
                      <wp:positionV relativeFrom="paragraph">
                        <wp:posOffset>161925</wp:posOffset>
                      </wp:positionV>
                      <wp:extent cx="257810" cy="193040"/>
                      <wp:effectExtent l="0" t="0" r="27940" b="1651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ED40D8" id="Oval 36" o:spid="_x0000_s1026" style="position:absolute;margin-left:261.25pt;margin-top:12.75pt;width:20.3pt;height:15.2pt;z-index:2539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E2A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3937664" behindDoc="0" locked="0" layoutInCell="1" allowOverlap="1" wp14:anchorId="3F2D5B38" wp14:editId="1FE5EACB">
                      <wp:simplePos x="0" y="0"/>
                      <wp:positionH relativeFrom="column">
                        <wp:posOffset>2295525</wp:posOffset>
                      </wp:positionH>
                      <wp:positionV relativeFrom="paragraph">
                        <wp:posOffset>170180</wp:posOffset>
                      </wp:positionV>
                      <wp:extent cx="257810" cy="193040"/>
                      <wp:effectExtent l="0" t="0" r="27940" b="1651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93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DBAC16" id="Oval 35" o:spid="_x0000_s1026" style="position:absolute;margin-left:180.75pt;margin-top:13.4pt;width:20.3pt;height:15.2pt;z-index:2539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34697864" w14:textId="0D2E3CE7" w:rsidR="000F5FC0" w:rsidRPr="00FE2AD9" w:rsidRDefault="000F5FC0" w:rsidP="000F5FC0">
            <w:pPr>
              <w:rPr>
                <w:rFonts w:ascii="Calibri" w:hAnsi="Calibri" w:cs="Calibri"/>
                <w:noProof/>
                <w:color w:val="000000"/>
              </w:rPr>
            </w:pPr>
            <w:r w:rsidRPr="00FE2AD9">
              <w:rPr>
                <w:rFonts w:ascii="Calibri" w:hAnsi="Calibri" w:cs="Calibri"/>
                <w:noProof/>
                <w:color w:val="000000"/>
              </w:rPr>
              <w:t xml:space="preserve">Urine legionella antigen test  </w:t>
            </w:r>
            <w:r w:rsidR="00851486">
              <w:rPr>
                <w:rFonts w:ascii="Calibri" w:hAnsi="Calibri" w:cs="Calibri"/>
                <w:noProof/>
                <w:color w:val="000000"/>
              </w:rPr>
              <w:t xml:space="preserve">  </w:t>
            </w:r>
            <w:r w:rsidRPr="00FE2AD9">
              <w:rPr>
                <w:rFonts w:ascii="Calibri" w:hAnsi="Calibri" w:cs="Calibri"/>
                <w:color w:val="000000"/>
              </w:rPr>
              <w:t xml:space="preserve">Positive   </w:t>
            </w:r>
            <w:r w:rsidR="00851486">
              <w:rPr>
                <w:rFonts w:ascii="Calibri" w:hAnsi="Calibri" w:cs="Calibri"/>
                <w:color w:val="000000"/>
              </w:rPr>
              <w:t xml:space="preserve">             </w:t>
            </w:r>
            <w:r w:rsidRPr="00FE2AD9">
              <w:rPr>
                <w:rFonts w:ascii="Calibri" w:hAnsi="Calibri" w:cs="Calibri"/>
                <w:color w:val="000000"/>
              </w:rPr>
              <w:t>Negative</w:t>
            </w:r>
            <w:r w:rsidR="00851486">
              <w:rPr>
                <w:rFonts w:ascii="Calibri" w:hAnsi="Calibri" w:cs="Calibri"/>
                <w:color w:val="000000"/>
              </w:rPr>
              <w:t xml:space="preserve">     </w:t>
            </w:r>
          </w:p>
          <w:p w14:paraId="6B7798B5" w14:textId="77777777" w:rsidR="000F5FC0" w:rsidRPr="00FE2AD9" w:rsidRDefault="000F5FC0" w:rsidP="000F5FC0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hAnsi="Calibri" w:cs="Calibri"/>
                <w:color w:val="000000"/>
              </w:rPr>
              <w:t>Influenza Positive   Negative</w:t>
            </w:r>
          </w:p>
          <w:p w14:paraId="1E68904B" w14:textId="662A52A2" w:rsidR="000F5FC0" w:rsidRPr="00FE2AD9" w:rsidRDefault="000F5FC0" w:rsidP="000F5FC0">
            <w:pPr>
              <w:rPr>
                <w:rFonts w:ascii="Calibri" w:hAnsi="Calibri" w:cs="Calibri"/>
                <w:color w:val="000000"/>
              </w:rPr>
            </w:pPr>
          </w:p>
          <w:p w14:paraId="571139A5" w14:textId="77777777" w:rsidR="000F5FC0" w:rsidRPr="00FE2AD9" w:rsidRDefault="000F5FC0" w:rsidP="000F5FC0">
            <w:pPr>
              <w:rPr>
                <w:rFonts w:ascii="Calibri" w:hAnsi="Calibri" w:cs="Calibri"/>
                <w:color w:val="000000"/>
              </w:rPr>
            </w:pPr>
            <w:r w:rsidRPr="00FE2AD9">
              <w:rPr>
                <w:rFonts w:ascii="Calibri" w:hAnsi="Calibri" w:cs="Calibri"/>
                <w:color w:val="000000"/>
              </w:rPr>
              <w:t>Chlamydia Positive   Negative</w:t>
            </w:r>
          </w:p>
          <w:p w14:paraId="2D9CEE33" w14:textId="4D3C5477" w:rsidR="000F5FC0" w:rsidRPr="00FE2AD9" w:rsidRDefault="000F5FC0" w:rsidP="0057187A">
            <w:pPr>
              <w:rPr>
                <w:rFonts w:ascii="Calibri" w:hAnsi="Calibri" w:cs="Calibri"/>
                <w:noProof/>
                <w:color w:val="000000"/>
              </w:rPr>
            </w:pPr>
          </w:p>
        </w:tc>
      </w:tr>
    </w:tbl>
    <w:p w14:paraId="3838FE79" w14:textId="710D8A41" w:rsidR="00BE5AB4" w:rsidRDefault="00FB0E34" w:rsidP="00CB3D86">
      <w:pPr>
        <w:ind w:right="-5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CURB 65 score </w:t>
      </w:r>
    </w:p>
    <w:p w14:paraId="370E31C1" w14:textId="1D238DA6" w:rsidR="004C4C4F" w:rsidRDefault="00232061" w:rsidP="004C4C4F">
      <w:pPr>
        <w:rPr>
          <w:rFonts w:eastAsia="Times New Roman" w:cstheme="minorHAnsi"/>
          <w:sz w:val="24"/>
          <w:szCs w:val="24"/>
        </w:rPr>
      </w:pPr>
      <w:r w:rsidRPr="00232061">
        <w:rPr>
          <w:rFonts w:eastAsia="Times New Roman" w:cstheme="minorHAnsi"/>
          <w:color w:val="3A3A3A"/>
          <w:spacing w:val="-3"/>
          <w:sz w:val="24"/>
          <w:szCs w:val="24"/>
        </w:rPr>
        <w:t>Confusion</w:t>
      </w:r>
      <w:r w:rsidR="00D7160E" w:rsidRPr="00D7160E">
        <w:rPr>
          <w:rFonts w:eastAsia="Times New Roman" w:cstheme="minorHAnsi"/>
          <w:color w:val="3A3A3A"/>
          <w:spacing w:val="-3"/>
          <w:sz w:val="24"/>
          <w:szCs w:val="24"/>
        </w:rPr>
        <w:t xml:space="preserve">     </w:t>
      </w:r>
      <w:r w:rsidRPr="00232061">
        <w:rPr>
          <w:rFonts w:eastAsia="Times New Roman" w:cstheme="minorHAnsi"/>
          <w:sz w:val="24"/>
          <w:szCs w:val="24"/>
        </w:rPr>
        <w:object w:dxaOrig="1440" w:dyaOrig="1440" w14:anchorId="5AF2CF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7.25pt" o:ole="">
            <v:imagedata r:id="rId8" o:title=""/>
          </v:shape>
          <w:control r:id="rId9" w:name="DefaultOcxName" w:shapeid="_x0000_i1046"/>
        </w:object>
      </w:r>
      <w:r w:rsidRPr="00232061">
        <w:rPr>
          <w:rFonts w:eastAsia="Times New Roman" w:cstheme="minorHAnsi"/>
          <w:sz w:val="24"/>
          <w:szCs w:val="24"/>
        </w:rPr>
        <w:t> Yes (1 point)</w:t>
      </w:r>
      <w:r w:rsidRPr="00232061">
        <w:rPr>
          <w:rFonts w:eastAsia="Times New Roman" w:cstheme="minorHAnsi"/>
          <w:sz w:val="24"/>
          <w:szCs w:val="24"/>
        </w:rPr>
        <w:object w:dxaOrig="1440" w:dyaOrig="1440" w14:anchorId="3018C0E8">
          <v:shape id="_x0000_i1049" type="#_x0000_t75" style="width:20.25pt;height:17.25pt" o:ole="">
            <v:imagedata r:id="rId8" o:title=""/>
          </v:shape>
          <w:control r:id="rId10" w:name="DefaultOcxName1" w:shapeid="_x0000_i1049"/>
        </w:object>
      </w:r>
      <w:r w:rsidRPr="00232061">
        <w:rPr>
          <w:rFonts w:eastAsia="Times New Roman" w:cstheme="minorHAnsi"/>
          <w:sz w:val="24"/>
          <w:szCs w:val="24"/>
        </w:rPr>
        <w:t> No (0 points)</w:t>
      </w:r>
    </w:p>
    <w:p w14:paraId="4CB864C5" w14:textId="36D5FFA4" w:rsidR="00232061" w:rsidRPr="00232061" w:rsidRDefault="00232061" w:rsidP="004C4C4F">
      <w:pPr>
        <w:rPr>
          <w:rFonts w:eastAsia="Times New Roman" w:cstheme="minorHAnsi"/>
          <w:sz w:val="24"/>
          <w:szCs w:val="24"/>
        </w:rPr>
      </w:pPr>
      <w:r w:rsidRPr="00232061">
        <w:rPr>
          <w:rFonts w:eastAsia="Times New Roman" w:cstheme="minorHAnsi"/>
          <w:color w:val="3A3A3A"/>
          <w:spacing w:val="-3"/>
          <w:sz w:val="24"/>
          <w:szCs w:val="24"/>
        </w:rPr>
        <w:t>Blood Nitrogen Urea &gt;19 mg/dL (&gt; 7 mmol/L)</w:t>
      </w:r>
      <w:r w:rsidR="00D7160E" w:rsidRPr="00D7160E">
        <w:rPr>
          <w:rFonts w:eastAsia="Times New Roman" w:cstheme="minorHAnsi"/>
          <w:color w:val="3A3A3A"/>
          <w:spacing w:val="-3"/>
          <w:sz w:val="24"/>
          <w:szCs w:val="24"/>
        </w:rPr>
        <w:t xml:space="preserve">    </w:t>
      </w:r>
      <w:r w:rsidRPr="00232061">
        <w:rPr>
          <w:rFonts w:eastAsia="Times New Roman" w:cstheme="minorHAnsi"/>
          <w:sz w:val="24"/>
          <w:szCs w:val="24"/>
        </w:rPr>
        <w:object w:dxaOrig="1440" w:dyaOrig="1440" w14:anchorId="40AD5B0C">
          <v:shape id="_x0000_i1052" type="#_x0000_t75" style="width:20.25pt;height:17.25pt" o:ole="">
            <v:imagedata r:id="rId8" o:title=""/>
          </v:shape>
          <w:control r:id="rId11" w:name="DefaultOcxName2" w:shapeid="_x0000_i1052"/>
        </w:object>
      </w:r>
      <w:r w:rsidRPr="00232061">
        <w:rPr>
          <w:rFonts w:eastAsia="Times New Roman" w:cstheme="minorHAnsi"/>
          <w:sz w:val="24"/>
          <w:szCs w:val="24"/>
        </w:rPr>
        <w:t> Yes (1 point)</w:t>
      </w:r>
      <w:r w:rsidRPr="00232061">
        <w:rPr>
          <w:rFonts w:eastAsia="Times New Roman" w:cstheme="minorHAnsi"/>
          <w:sz w:val="24"/>
          <w:szCs w:val="24"/>
        </w:rPr>
        <w:object w:dxaOrig="1440" w:dyaOrig="1440" w14:anchorId="558AC23C">
          <v:shape id="_x0000_i1055" type="#_x0000_t75" style="width:20.25pt;height:17.25pt" o:ole="">
            <v:imagedata r:id="rId8" o:title=""/>
          </v:shape>
          <w:control r:id="rId12" w:name="DefaultOcxName3" w:shapeid="_x0000_i1055"/>
        </w:object>
      </w:r>
      <w:r w:rsidRPr="00232061">
        <w:rPr>
          <w:rFonts w:eastAsia="Times New Roman" w:cstheme="minorHAnsi"/>
          <w:sz w:val="24"/>
          <w:szCs w:val="24"/>
        </w:rPr>
        <w:t> No (0 points)</w:t>
      </w:r>
    </w:p>
    <w:p w14:paraId="3D0D5BC6" w14:textId="54B11AAE" w:rsidR="00232061" w:rsidRPr="00232061" w:rsidRDefault="00232061" w:rsidP="004C4C4F">
      <w:pPr>
        <w:rPr>
          <w:rFonts w:eastAsia="Times New Roman" w:cstheme="minorHAnsi"/>
          <w:sz w:val="24"/>
          <w:szCs w:val="24"/>
        </w:rPr>
      </w:pPr>
      <w:r w:rsidRPr="00232061">
        <w:rPr>
          <w:rFonts w:eastAsia="Times New Roman" w:cstheme="minorHAnsi"/>
          <w:color w:val="3A3A3A"/>
          <w:spacing w:val="-3"/>
          <w:sz w:val="24"/>
          <w:szCs w:val="24"/>
        </w:rPr>
        <w:t>Respiratory rate equal to or higher than 30/min</w:t>
      </w:r>
      <w:r w:rsidR="00D7160E" w:rsidRPr="00D7160E">
        <w:rPr>
          <w:rFonts w:eastAsia="Times New Roman" w:cstheme="minorHAnsi"/>
          <w:color w:val="3A3A3A"/>
          <w:spacing w:val="-3"/>
          <w:sz w:val="24"/>
          <w:szCs w:val="24"/>
        </w:rPr>
        <w:t xml:space="preserve">   </w:t>
      </w:r>
      <w:r w:rsidRPr="00232061">
        <w:rPr>
          <w:rFonts w:eastAsia="Times New Roman" w:cstheme="minorHAnsi"/>
          <w:sz w:val="24"/>
          <w:szCs w:val="24"/>
        </w:rPr>
        <w:object w:dxaOrig="1440" w:dyaOrig="1440" w14:anchorId="474A60B2">
          <v:shape id="_x0000_i1058" type="#_x0000_t75" style="width:20.25pt;height:17.25pt" o:ole="">
            <v:imagedata r:id="rId8" o:title=""/>
          </v:shape>
          <w:control r:id="rId13" w:name="DefaultOcxName4" w:shapeid="_x0000_i1058"/>
        </w:object>
      </w:r>
      <w:r w:rsidRPr="00232061">
        <w:rPr>
          <w:rFonts w:eastAsia="Times New Roman" w:cstheme="minorHAnsi"/>
          <w:sz w:val="24"/>
          <w:szCs w:val="24"/>
        </w:rPr>
        <w:t> Yes (1 point)</w:t>
      </w:r>
      <w:r w:rsidRPr="00232061">
        <w:rPr>
          <w:rFonts w:eastAsia="Times New Roman" w:cstheme="minorHAnsi"/>
          <w:sz w:val="24"/>
          <w:szCs w:val="24"/>
        </w:rPr>
        <w:object w:dxaOrig="1440" w:dyaOrig="1440" w14:anchorId="0B6C71E5">
          <v:shape id="_x0000_i1061" type="#_x0000_t75" style="width:20.25pt;height:17.25pt" o:ole="">
            <v:imagedata r:id="rId8" o:title=""/>
          </v:shape>
          <w:control r:id="rId14" w:name="DefaultOcxName5" w:shapeid="_x0000_i1061"/>
        </w:object>
      </w:r>
      <w:r w:rsidRPr="00232061">
        <w:rPr>
          <w:rFonts w:eastAsia="Times New Roman" w:cstheme="minorHAnsi"/>
          <w:sz w:val="24"/>
          <w:szCs w:val="24"/>
        </w:rPr>
        <w:t> No (0 points)</w:t>
      </w:r>
    </w:p>
    <w:p w14:paraId="7A53B7BE" w14:textId="6AFF48F2" w:rsidR="00232061" w:rsidRPr="00232061" w:rsidRDefault="00232061" w:rsidP="004C4C4F">
      <w:pPr>
        <w:rPr>
          <w:rFonts w:eastAsia="Times New Roman" w:cstheme="minorHAnsi"/>
          <w:sz w:val="24"/>
          <w:szCs w:val="24"/>
        </w:rPr>
      </w:pPr>
      <w:r w:rsidRPr="00232061">
        <w:rPr>
          <w:rFonts w:eastAsia="Times New Roman" w:cstheme="minorHAnsi"/>
          <w:color w:val="3A3A3A"/>
          <w:spacing w:val="-3"/>
          <w:sz w:val="24"/>
          <w:szCs w:val="24"/>
        </w:rPr>
        <w:t>Systolic BP &lt;90 mmHg or Diastolic BP &lt;=60 mmHg</w:t>
      </w:r>
      <w:r w:rsidR="00D7160E" w:rsidRPr="00D7160E">
        <w:rPr>
          <w:rFonts w:eastAsia="Times New Roman" w:cstheme="minorHAnsi"/>
          <w:color w:val="3A3A3A"/>
          <w:spacing w:val="-3"/>
          <w:sz w:val="24"/>
          <w:szCs w:val="24"/>
        </w:rPr>
        <w:t xml:space="preserve"> </w:t>
      </w:r>
      <w:r w:rsidRPr="00232061">
        <w:rPr>
          <w:rFonts w:eastAsia="Times New Roman" w:cstheme="minorHAnsi"/>
          <w:sz w:val="24"/>
          <w:szCs w:val="24"/>
        </w:rPr>
        <w:object w:dxaOrig="1440" w:dyaOrig="1440" w14:anchorId="5A5A20E0">
          <v:shape id="_x0000_i1064" type="#_x0000_t75" style="width:20.25pt;height:17.25pt" o:ole="">
            <v:imagedata r:id="rId8" o:title=""/>
          </v:shape>
          <w:control r:id="rId15" w:name="DefaultOcxName6" w:shapeid="_x0000_i1064"/>
        </w:object>
      </w:r>
      <w:r w:rsidRPr="00232061">
        <w:rPr>
          <w:rFonts w:eastAsia="Times New Roman" w:cstheme="minorHAnsi"/>
          <w:sz w:val="24"/>
          <w:szCs w:val="24"/>
        </w:rPr>
        <w:t> Yes (1 point)</w:t>
      </w:r>
      <w:r w:rsidRPr="00232061">
        <w:rPr>
          <w:rFonts w:eastAsia="Times New Roman" w:cstheme="minorHAnsi"/>
          <w:sz w:val="24"/>
          <w:szCs w:val="24"/>
        </w:rPr>
        <w:object w:dxaOrig="1440" w:dyaOrig="1440" w14:anchorId="4EAC248A">
          <v:shape id="_x0000_i1067" type="#_x0000_t75" style="width:20.25pt;height:17.25pt" o:ole="">
            <v:imagedata r:id="rId8" o:title=""/>
          </v:shape>
          <w:control r:id="rId16" w:name="DefaultOcxName7" w:shapeid="_x0000_i1067"/>
        </w:object>
      </w:r>
      <w:r w:rsidRPr="00232061">
        <w:rPr>
          <w:rFonts w:eastAsia="Times New Roman" w:cstheme="minorHAnsi"/>
          <w:sz w:val="24"/>
          <w:szCs w:val="24"/>
        </w:rPr>
        <w:t> No (0 points)</w:t>
      </w:r>
    </w:p>
    <w:p w14:paraId="21C62A9B" w14:textId="0E8A9C9B" w:rsidR="00232061" w:rsidRPr="00D7160E" w:rsidRDefault="00232061" w:rsidP="004C4C4F">
      <w:pPr>
        <w:rPr>
          <w:rFonts w:cstheme="minorHAnsi"/>
          <w:b/>
          <w:sz w:val="24"/>
          <w:szCs w:val="24"/>
        </w:rPr>
      </w:pPr>
      <w:r w:rsidRPr="00232061">
        <w:rPr>
          <w:rFonts w:eastAsia="Times New Roman" w:cstheme="minorHAnsi"/>
          <w:color w:val="3A3A3A"/>
          <w:spacing w:val="-3"/>
          <w:sz w:val="24"/>
          <w:szCs w:val="24"/>
        </w:rPr>
        <w:t>Age equal or higher than 65</w:t>
      </w:r>
      <w:r w:rsidR="00D7160E" w:rsidRPr="00D7160E">
        <w:rPr>
          <w:rFonts w:eastAsia="Times New Roman" w:cstheme="minorHAnsi"/>
          <w:color w:val="3A3A3A"/>
          <w:spacing w:val="-3"/>
          <w:sz w:val="24"/>
          <w:szCs w:val="24"/>
        </w:rPr>
        <w:t xml:space="preserve"> </w:t>
      </w:r>
      <w:r w:rsidRPr="00D7160E">
        <w:rPr>
          <w:rFonts w:eastAsia="Times New Roman" w:cstheme="minorHAnsi"/>
          <w:sz w:val="24"/>
          <w:szCs w:val="24"/>
        </w:rPr>
        <w:object w:dxaOrig="1440" w:dyaOrig="1440" w14:anchorId="3D02A2F1">
          <v:shape id="_x0000_i1070" type="#_x0000_t75" style="width:20.25pt;height:17.25pt" o:ole="">
            <v:imagedata r:id="rId8" o:title=""/>
          </v:shape>
          <w:control r:id="rId17" w:name="DefaultOcxName8" w:shapeid="_x0000_i1070"/>
        </w:object>
      </w:r>
      <w:r w:rsidRPr="00D7160E">
        <w:rPr>
          <w:rFonts w:eastAsia="Times New Roman" w:cstheme="minorHAnsi"/>
          <w:sz w:val="24"/>
          <w:szCs w:val="24"/>
        </w:rPr>
        <w:t> Yes (1 point)</w:t>
      </w:r>
      <w:r w:rsidRPr="00D7160E">
        <w:rPr>
          <w:rFonts w:eastAsia="Times New Roman" w:cstheme="minorHAnsi"/>
          <w:sz w:val="24"/>
          <w:szCs w:val="24"/>
        </w:rPr>
        <w:object w:dxaOrig="1440" w:dyaOrig="1440" w14:anchorId="2931C51A">
          <v:shape id="_x0000_i1073" type="#_x0000_t75" style="width:20.25pt;height:17.25pt" o:ole="">
            <v:imagedata r:id="rId8" o:title=""/>
          </v:shape>
          <w:control r:id="rId18" w:name="DefaultOcxName9" w:shapeid="_x0000_i1073"/>
        </w:object>
      </w:r>
      <w:r w:rsidRPr="00D7160E">
        <w:rPr>
          <w:rFonts w:eastAsia="Times New Roman" w:cstheme="minorHAnsi"/>
          <w:sz w:val="24"/>
          <w:szCs w:val="24"/>
        </w:rPr>
        <w:t> No (0 points)</w:t>
      </w:r>
    </w:p>
    <w:p w14:paraId="4D58E1A6" w14:textId="7BA79801" w:rsidR="00EF45BF" w:rsidRPr="00D7160E" w:rsidRDefault="0047543D" w:rsidP="0051225F">
      <w:pPr>
        <w:ind w:right="-576"/>
        <w:rPr>
          <w:b/>
          <w:bCs/>
          <w:sz w:val="28"/>
          <w:szCs w:val="28"/>
        </w:rPr>
      </w:pPr>
      <w:r w:rsidRPr="00D7160E">
        <w:rPr>
          <w:b/>
          <w:bCs/>
          <w:sz w:val="28"/>
          <w:szCs w:val="28"/>
        </w:rPr>
        <w:t>Red flag signs</w:t>
      </w:r>
    </w:p>
    <w:p w14:paraId="5412CA11" w14:textId="468FD309" w:rsidR="00D7160E" w:rsidRDefault="003961EA" w:rsidP="003961EA">
      <w:pPr>
        <w:rPr>
          <w:rFonts w:cstheme="minorHAnsi"/>
          <w:sz w:val="20"/>
          <w:szCs w:val="20"/>
        </w:rPr>
      </w:pPr>
      <w:r w:rsidRPr="00177887">
        <w:t xml:space="preserve">High fever </w:t>
      </w:r>
      <w:r w:rsidRPr="009B0C85">
        <w:rPr>
          <w:rFonts w:cstheme="minorHAnsi"/>
          <w:sz w:val="20"/>
          <w:szCs w:val="20"/>
        </w:rPr>
        <w:t>[&gt;39</w:t>
      </w:r>
      <w:r w:rsidRPr="008142B1">
        <w:rPr>
          <w:rFonts w:cstheme="minorHAnsi"/>
          <w:sz w:val="20"/>
          <w:szCs w:val="20"/>
          <w:vertAlign w:val="superscript"/>
        </w:rPr>
        <w:t>o</w:t>
      </w:r>
      <w:r w:rsidRPr="009B0C85">
        <w:rPr>
          <w:rFonts w:cstheme="minorHAnsi"/>
          <w:sz w:val="20"/>
          <w:szCs w:val="20"/>
        </w:rPr>
        <w:t>C/102</w:t>
      </w:r>
      <w:r w:rsidRPr="008142B1">
        <w:rPr>
          <w:rFonts w:cstheme="minorHAnsi"/>
          <w:sz w:val="20"/>
          <w:szCs w:val="20"/>
          <w:vertAlign w:val="superscript"/>
        </w:rPr>
        <w:t>o</w:t>
      </w:r>
      <w:r w:rsidRPr="009B0C85">
        <w:rPr>
          <w:rFonts w:cstheme="minorHAnsi"/>
          <w:sz w:val="20"/>
          <w:szCs w:val="20"/>
        </w:rPr>
        <w:t>F</w:t>
      </w:r>
      <w:r>
        <w:rPr>
          <w:rFonts w:cstheme="minorHAnsi"/>
          <w:sz w:val="20"/>
          <w:szCs w:val="20"/>
        </w:rPr>
        <w:t>]</w:t>
      </w:r>
      <w:r w:rsidR="00D7160E">
        <w:rPr>
          <w:rFonts w:cstheme="minorHAnsi"/>
          <w:sz w:val="20"/>
          <w:szCs w:val="20"/>
        </w:rPr>
        <w:t xml:space="preserve"> </w:t>
      </w:r>
      <w:r w:rsidR="00D7160E">
        <w:rPr>
          <w:rFonts w:cstheme="minorHAnsi"/>
          <w:sz w:val="20"/>
          <w:szCs w:val="20"/>
        </w:rPr>
        <w:tab/>
        <w:t xml:space="preserve">                                                                               Yes </w:t>
      </w:r>
      <w:r w:rsidR="00D7160E">
        <w:rPr>
          <w:rFonts w:cstheme="minorHAnsi"/>
          <w:sz w:val="20"/>
          <w:szCs w:val="20"/>
        </w:rPr>
        <w:tab/>
        <w:t xml:space="preserve">                              No</w:t>
      </w:r>
      <w:r w:rsidR="00D7160E">
        <w:rPr>
          <w:rFonts w:cstheme="minorHAnsi"/>
          <w:sz w:val="20"/>
          <w:szCs w:val="20"/>
        </w:rPr>
        <w:tab/>
      </w:r>
      <w:r w:rsidR="00D7160E">
        <w:rPr>
          <w:rFonts w:cstheme="minorHAnsi"/>
          <w:sz w:val="20"/>
          <w:szCs w:val="20"/>
        </w:rPr>
        <w:tab/>
      </w:r>
      <w:r w:rsidR="00D7160E">
        <w:rPr>
          <w:rFonts w:cstheme="minorHAnsi"/>
          <w:sz w:val="20"/>
          <w:szCs w:val="20"/>
        </w:rPr>
        <w:tab/>
      </w:r>
      <w:r w:rsidR="00D7160E">
        <w:rPr>
          <w:rFonts w:cstheme="minorHAnsi"/>
          <w:sz w:val="20"/>
          <w:szCs w:val="20"/>
        </w:rPr>
        <w:tab/>
      </w:r>
    </w:p>
    <w:p w14:paraId="2067148C" w14:textId="05594AF4" w:rsidR="003961EA" w:rsidRDefault="003961EA" w:rsidP="003961EA">
      <w:r>
        <w:t>C</w:t>
      </w:r>
      <w:r w:rsidRPr="00177887">
        <w:t>hills</w:t>
      </w:r>
      <w:r w:rsidR="00D7160E">
        <w:t xml:space="preserve">                   </w:t>
      </w:r>
      <w:r w:rsidR="00D7160E">
        <w:rPr>
          <w:rFonts w:cstheme="minorHAnsi"/>
          <w:sz w:val="20"/>
          <w:szCs w:val="20"/>
        </w:rPr>
        <w:t xml:space="preserve">                                                                                                Yes </w:t>
      </w:r>
      <w:r w:rsidR="00D7160E">
        <w:rPr>
          <w:rFonts w:cstheme="minorHAnsi"/>
          <w:sz w:val="20"/>
          <w:szCs w:val="20"/>
        </w:rPr>
        <w:tab/>
        <w:t xml:space="preserve">                              No</w:t>
      </w:r>
    </w:p>
    <w:p w14:paraId="1DE8D69E" w14:textId="396731AF" w:rsidR="003961EA" w:rsidRDefault="003961EA" w:rsidP="003961EA">
      <w:r>
        <w:lastRenderedPageBreak/>
        <w:t>C</w:t>
      </w:r>
      <w:r w:rsidRPr="00177887">
        <w:t>hest pain/difficulty in or rapid breathing (&gt;</w:t>
      </w:r>
      <w:r>
        <w:t>30</w:t>
      </w:r>
      <w:r w:rsidRPr="00177887">
        <w:t xml:space="preserve"> breaths/</w:t>
      </w:r>
      <w:proofErr w:type="gramStart"/>
      <w:r w:rsidRPr="00177887">
        <w:t>min)</w:t>
      </w:r>
      <w:r w:rsidR="00D7160E">
        <w:t xml:space="preserve">   </w:t>
      </w:r>
      <w:proofErr w:type="gramEnd"/>
      <w:r w:rsidR="00D7160E">
        <w:t xml:space="preserve">   </w:t>
      </w:r>
      <w:r w:rsidR="00D7160E">
        <w:rPr>
          <w:rFonts w:cstheme="minorHAnsi"/>
          <w:sz w:val="20"/>
          <w:szCs w:val="20"/>
        </w:rPr>
        <w:t xml:space="preserve">   Yes </w:t>
      </w:r>
      <w:r w:rsidR="00D7160E">
        <w:rPr>
          <w:rFonts w:cstheme="minorHAnsi"/>
          <w:sz w:val="20"/>
          <w:szCs w:val="20"/>
        </w:rPr>
        <w:tab/>
        <w:t xml:space="preserve">                              No</w:t>
      </w:r>
    </w:p>
    <w:p w14:paraId="087E3EA6" w14:textId="1E35D367" w:rsidR="003961EA" w:rsidRPr="00177887" w:rsidRDefault="003961EA" w:rsidP="003961EA">
      <w:r>
        <w:t>Severe exacerbation of asthma or COPD, heart failure, other previous serious diseases</w:t>
      </w:r>
      <w:r w:rsidR="00D7160E">
        <w:t xml:space="preserve">          </w:t>
      </w:r>
      <w:r w:rsidR="00D7160E">
        <w:rPr>
          <w:rFonts w:cstheme="minorHAnsi"/>
          <w:sz w:val="20"/>
          <w:szCs w:val="20"/>
        </w:rPr>
        <w:t xml:space="preserve"> Yes </w:t>
      </w:r>
      <w:r w:rsidR="00D7160E">
        <w:rPr>
          <w:rFonts w:cstheme="minorHAnsi"/>
          <w:sz w:val="20"/>
          <w:szCs w:val="20"/>
        </w:rPr>
        <w:tab/>
        <w:t xml:space="preserve">                              No</w:t>
      </w:r>
    </w:p>
    <w:p w14:paraId="429F7EE7" w14:textId="77777777" w:rsidR="0056275C" w:rsidRPr="00F82842" w:rsidRDefault="0056275C" w:rsidP="0051225F">
      <w:pPr>
        <w:ind w:right="-576"/>
      </w:pPr>
    </w:p>
    <w:p w14:paraId="201B5109" w14:textId="60F44AC4" w:rsidR="00EF45BF" w:rsidRPr="00F82842" w:rsidRDefault="00D7160E" w:rsidP="001307C5">
      <w:pPr>
        <w:spacing w:after="0" w:line="240" w:lineRule="auto"/>
        <w:ind w:right="-576"/>
      </w:pPr>
      <w:r>
        <w:t>R</w:t>
      </w:r>
      <w:r w:rsidR="00F966D5" w:rsidRPr="00F82842">
        <w:t>eviewed by</w:t>
      </w:r>
      <w:r w:rsidR="00EF45BF" w:rsidRPr="00F82842">
        <w:t xml:space="preserve">: </w:t>
      </w:r>
      <w:r w:rsidR="00F966D5" w:rsidRPr="00F82842">
        <w:tab/>
      </w:r>
      <w:r w:rsidR="00F966D5" w:rsidRPr="00F82842">
        <w:tab/>
      </w:r>
      <w:r w:rsidR="00F966D5" w:rsidRPr="00F82842">
        <w:tab/>
      </w:r>
      <w:r w:rsidR="00F966D5" w:rsidRPr="00F82842">
        <w:tab/>
      </w:r>
      <w:r w:rsidR="00F966D5" w:rsidRPr="00F82842">
        <w:tab/>
      </w:r>
      <w:r w:rsidR="00F966D5" w:rsidRPr="00F82842">
        <w:tab/>
      </w:r>
      <w:r w:rsidR="00F966D5" w:rsidRPr="00F82842">
        <w:tab/>
      </w:r>
      <w:r w:rsidR="00F966D5" w:rsidRPr="00F82842">
        <w:tab/>
        <w:t xml:space="preserve">Date: </w:t>
      </w:r>
    </w:p>
    <w:p w14:paraId="0F950465" w14:textId="331AF955" w:rsidR="0047543D" w:rsidRDefault="001307C5" w:rsidP="00494EBD">
      <w:pPr>
        <w:spacing w:after="0" w:line="240" w:lineRule="auto"/>
        <w:ind w:right="-576"/>
      </w:pPr>
      <w:r w:rsidRPr="00F82842">
        <w:t>(clinician)</w:t>
      </w:r>
    </w:p>
    <w:p w14:paraId="49DB102A" w14:textId="77777777" w:rsidR="0036310B" w:rsidRDefault="0036310B" w:rsidP="00494EBD">
      <w:pPr>
        <w:spacing w:after="0" w:line="240" w:lineRule="auto"/>
        <w:ind w:right="-576"/>
      </w:pPr>
    </w:p>
    <w:p w14:paraId="4E58831B" w14:textId="77777777" w:rsidR="0036310B" w:rsidRDefault="0036310B" w:rsidP="00494EBD">
      <w:pPr>
        <w:spacing w:after="0" w:line="240" w:lineRule="auto"/>
        <w:ind w:right="-576"/>
      </w:pPr>
    </w:p>
    <w:p w14:paraId="0B320158" w14:textId="5047F341" w:rsidR="0036310B" w:rsidRPr="0036310B" w:rsidRDefault="0036310B" w:rsidP="00494EBD">
      <w:pPr>
        <w:spacing w:after="0" w:line="240" w:lineRule="auto"/>
        <w:ind w:right="-576"/>
        <w:rPr>
          <w:b/>
          <w:bCs/>
        </w:rPr>
      </w:pPr>
      <w:r w:rsidRPr="0036310B">
        <w:rPr>
          <w:b/>
          <w:bCs/>
        </w:rPr>
        <w:t>Assessment of response</w:t>
      </w:r>
      <w:r>
        <w:rPr>
          <w:b/>
          <w:bCs/>
        </w:rPr>
        <w:t xml:space="preserve"> after 48 hours for IPD 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D05BAB" w:rsidRPr="003B6CC2" w14:paraId="797DAA54" w14:textId="77777777" w:rsidTr="0036310B">
        <w:trPr>
          <w:trHeight w:val="552"/>
        </w:trPr>
        <w:tc>
          <w:tcPr>
            <w:tcW w:w="3955" w:type="dxa"/>
            <w:vAlign w:val="center"/>
          </w:tcPr>
          <w:p w14:paraId="3E403C30" w14:textId="5FF4429B" w:rsidR="00D05BAB" w:rsidRPr="0036310B" w:rsidRDefault="00D05BAB" w:rsidP="003631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General condition</w:t>
            </w:r>
          </w:p>
        </w:tc>
        <w:tc>
          <w:tcPr>
            <w:tcW w:w="6835" w:type="dxa"/>
            <w:vAlign w:val="center"/>
          </w:tcPr>
          <w:p w14:paraId="4151C84B" w14:textId="4543F32F" w:rsidR="00D05BAB" w:rsidRPr="003B6CC2" w:rsidRDefault="00D05BAB" w:rsidP="00543E79">
            <w:pPr>
              <w:rPr>
                <w:rFonts w:ascii="Calibri" w:hAnsi="Calibri" w:cs="Calibri"/>
                <w:noProof/>
                <w:color w:val="000000"/>
                <w:highlight w:val="yellow"/>
              </w:rPr>
            </w:pPr>
            <w:r w:rsidRPr="00D05BAB">
              <w:rPr>
                <w:rFonts w:ascii="Calibri" w:hAnsi="Calibri" w:cs="Calibri"/>
                <w:noProof/>
                <w:color w:val="000000"/>
              </w:rPr>
              <w:t xml:space="preserve">Good      </w:t>
            </w:r>
            <w:r w:rsidR="00D7160E">
              <w:rPr>
                <w:rFonts w:ascii="Calibri" w:hAnsi="Calibri" w:cs="Calibri"/>
                <w:noProof/>
                <w:color w:val="000000"/>
              </w:rPr>
              <w:t xml:space="preserve">  Same                          Worsened</w:t>
            </w:r>
          </w:p>
        </w:tc>
      </w:tr>
      <w:tr w:rsidR="0036310B" w:rsidRPr="003B6CC2" w14:paraId="3B77756B" w14:textId="77777777" w:rsidTr="0036310B">
        <w:trPr>
          <w:trHeight w:val="552"/>
        </w:trPr>
        <w:tc>
          <w:tcPr>
            <w:tcW w:w="3955" w:type="dxa"/>
            <w:vAlign w:val="center"/>
          </w:tcPr>
          <w:p w14:paraId="3EA8D175" w14:textId="17D83CCC" w:rsidR="0036310B" w:rsidRPr="0036310B" w:rsidRDefault="0036310B" w:rsidP="0036310B">
            <w:pPr>
              <w:rPr>
                <w:rFonts w:ascii="Calibri" w:eastAsia="Times New Roman" w:hAnsi="Calibri" w:cs="Calibri"/>
                <w:color w:val="FF0000"/>
                <w:sz w:val="24"/>
                <w:szCs w:val="24"/>
                <w:highlight w:val="yellow"/>
                <w:lang w:val="en-IN" w:eastAsia="en-IN"/>
              </w:rPr>
            </w:pPr>
            <w:r w:rsidRPr="0036310B">
              <w:rPr>
                <w:rFonts w:cstheme="minorHAnsi"/>
                <w:sz w:val="24"/>
                <w:szCs w:val="24"/>
              </w:rPr>
              <w:t>Improvement in cough and breathlessness</w:t>
            </w:r>
            <w:r w:rsidRPr="0036310B">
              <w:rPr>
                <w:sz w:val="24"/>
                <w:szCs w:val="24"/>
              </w:rPr>
              <w:br w:type="page"/>
            </w:r>
          </w:p>
        </w:tc>
        <w:tc>
          <w:tcPr>
            <w:tcW w:w="6835" w:type="dxa"/>
            <w:vAlign w:val="center"/>
          </w:tcPr>
          <w:p w14:paraId="6D784EE4" w14:textId="16DAF3D3" w:rsidR="0036310B" w:rsidRPr="00D05BAB" w:rsidRDefault="00D05BAB" w:rsidP="00543E79">
            <w:pPr>
              <w:rPr>
                <w:rFonts w:ascii="Calibri" w:hAnsi="Calibri" w:cs="Calibri"/>
                <w:noProof/>
                <w:color w:val="000000"/>
              </w:rPr>
            </w:pPr>
            <w:r w:rsidRPr="00D05BAB">
              <w:rPr>
                <w:rFonts w:ascii="Calibri" w:hAnsi="Calibri" w:cs="Calibri"/>
                <w:noProof/>
                <w:color w:val="000000"/>
              </w:rPr>
              <w:t>Yes             No                               Worsened</w:t>
            </w:r>
          </w:p>
        </w:tc>
      </w:tr>
      <w:tr w:rsidR="0036310B" w:rsidRPr="003B6CC2" w14:paraId="4E9193A4" w14:textId="77777777" w:rsidTr="0036310B">
        <w:trPr>
          <w:trHeight w:val="625"/>
        </w:trPr>
        <w:tc>
          <w:tcPr>
            <w:tcW w:w="3955" w:type="dxa"/>
            <w:vAlign w:val="center"/>
          </w:tcPr>
          <w:p w14:paraId="6FEF92D4" w14:textId="00A24A5A" w:rsidR="0036310B" w:rsidRPr="0036310B" w:rsidRDefault="0036310B" w:rsidP="0036310B">
            <w:pPr>
              <w:rPr>
                <w:rFonts w:cstheme="minorHAnsi"/>
                <w:sz w:val="24"/>
                <w:szCs w:val="24"/>
              </w:rPr>
            </w:pPr>
            <w:r w:rsidRPr="0036310B">
              <w:rPr>
                <w:rFonts w:cstheme="minorHAnsi"/>
                <w:sz w:val="24"/>
                <w:szCs w:val="24"/>
              </w:rPr>
              <w:t>Absence of fever</w:t>
            </w:r>
          </w:p>
        </w:tc>
        <w:tc>
          <w:tcPr>
            <w:tcW w:w="6835" w:type="dxa"/>
            <w:vAlign w:val="center"/>
          </w:tcPr>
          <w:p w14:paraId="54E0C926" w14:textId="20CC2D8A" w:rsidR="0036310B" w:rsidRPr="00D05BAB" w:rsidRDefault="00D05BAB" w:rsidP="00543E79">
            <w:pPr>
              <w:rPr>
                <w:rFonts w:ascii="Calibri" w:hAnsi="Calibri" w:cs="Calibri"/>
                <w:noProof/>
                <w:color w:val="000000"/>
              </w:rPr>
            </w:pPr>
            <w:r w:rsidRPr="00D05BAB">
              <w:rPr>
                <w:rFonts w:ascii="Calibri" w:hAnsi="Calibri" w:cs="Calibri"/>
                <w:noProof/>
                <w:color w:val="000000"/>
              </w:rPr>
              <w:t>Yes              No                              Worsened</w:t>
            </w:r>
          </w:p>
        </w:tc>
      </w:tr>
      <w:tr w:rsidR="0036310B" w:rsidRPr="003B6CC2" w14:paraId="05787E05" w14:textId="77777777" w:rsidTr="0036310B">
        <w:trPr>
          <w:trHeight w:val="545"/>
        </w:trPr>
        <w:tc>
          <w:tcPr>
            <w:tcW w:w="3955" w:type="dxa"/>
            <w:vAlign w:val="center"/>
          </w:tcPr>
          <w:p w14:paraId="0FF17EF0" w14:textId="418D8F35" w:rsidR="0036310B" w:rsidRPr="0036310B" w:rsidRDefault="0036310B" w:rsidP="0036310B">
            <w:pPr>
              <w:rPr>
                <w:rFonts w:cstheme="minorHAnsi"/>
                <w:sz w:val="24"/>
                <w:szCs w:val="24"/>
              </w:rPr>
            </w:pPr>
            <w:r w:rsidRPr="0036310B">
              <w:rPr>
                <w:rFonts w:cstheme="minorHAnsi"/>
                <w:sz w:val="24"/>
                <w:szCs w:val="24"/>
              </w:rPr>
              <w:t xml:space="preserve">Decreasing white blood cell count </w:t>
            </w:r>
          </w:p>
        </w:tc>
        <w:tc>
          <w:tcPr>
            <w:tcW w:w="6835" w:type="dxa"/>
            <w:vAlign w:val="center"/>
          </w:tcPr>
          <w:p w14:paraId="3E9F6F2A" w14:textId="5B28EBBE" w:rsidR="0036310B" w:rsidRPr="00D05BAB" w:rsidRDefault="00D05BAB" w:rsidP="00543E79">
            <w:pPr>
              <w:rPr>
                <w:rFonts w:ascii="Calibri" w:hAnsi="Calibri" w:cs="Calibri"/>
                <w:noProof/>
                <w:color w:val="000000"/>
              </w:rPr>
            </w:pPr>
            <w:r w:rsidRPr="00D05BAB">
              <w:rPr>
                <w:rFonts w:ascii="Calibri" w:hAnsi="Calibri" w:cs="Calibri"/>
                <w:noProof/>
                <w:color w:val="000000"/>
              </w:rPr>
              <w:t>Yes              No                              Worsened</w:t>
            </w:r>
          </w:p>
        </w:tc>
      </w:tr>
      <w:tr w:rsidR="0036310B" w:rsidRPr="003B6CC2" w14:paraId="4B76A0AD" w14:textId="77777777" w:rsidTr="0036310B">
        <w:trPr>
          <w:trHeight w:val="905"/>
        </w:trPr>
        <w:tc>
          <w:tcPr>
            <w:tcW w:w="3955" w:type="dxa"/>
            <w:vAlign w:val="center"/>
          </w:tcPr>
          <w:p w14:paraId="6C3E329E" w14:textId="4DA604C4" w:rsidR="0036310B" w:rsidRPr="0036310B" w:rsidRDefault="0036310B" w:rsidP="0036310B">
            <w:pPr>
              <w:rPr>
                <w:sz w:val="24"/>
                <w:szCs w:val="24"/>
              </w:rPr>
            </w:pPr>
            <w:r w:rsidRPr="0036310B">
              <w:rPr>
                <w:rFonts w:cstheme="minorHAnsi"/>
                <w:sz w:val="24"/>
                <w:szCs w:val="24"/>
              </w:rPr>
              <w:t>Functioning gastrointestinal tract with adequate oral intake</w:t>
            </w:r>
          </w:p>
          <w:p w14:paraId="24CAC397" w14:textId="77777777" w:rsidR="0036310B" w:rsidRPr="0036310B" w:rsidRDefault="0036310B" w:rsidP="0036310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35" w:type="dxa"/>
            <w:vAlign w:val="center"/>
          </w:tcPr>
          <w:p w14:paraId="11BE4556" w14:textId="2F2B7F13" w:rsidR="0036310B" w:rsidRPr="00D05BAB" w:rsidRDefault="00D05BAB" w:rsidP="00543E79">
            <w:pPr>
              <w:rPr>
                <w:rFonts w:ascii="Calibri" w:hAnsi="Calibri" w:cs="Calibri"/>
                <w:noProof/>
                <w:color w:val="000000"/>
              </w:rPr>
            </w:pPr>
            <w:r w:rsidRPr="00D05BAB">
              <w:rPr>
                <w:rFonts w:ascii="Calibri" w:hAnsi="Calibri" w:cs="Calibri"/>
                <w:noProof/>
                <w:color w:val="000000"/>
              </w:rPr>
              <w:t>Yes              No                              Worsened</w:t>
            </w:r>
          </w:p>
        </w:tc>
      </w:tr>
    </w:tbl>
    <w:p w14:paraId="781F939E" w14:textId="2A54E18B" w:rsidR="0036310B" w:rsidRDefault="0036310B" w:rsidP="00494EBD">
      <w:pPr>
        <w:spacing w:after="0" w:line="240" w:lineRule="auto"/>
        <w:ind w:right="-576"/>
      </w:pPr>
    </w:p>
    <w:p w14:paraId="7C88E20C" w14:textId="77777777" w:rsidR="0036310B" w:rsidRDefault="0036310B" w:rsidP="00494EBD">
      <w:pPr>
        <w:spacing w:after="0" w:line="240" w:lineRule="auto"/>
        <w:ind w:right="-576"/>
      </w:pPr>
    </w:p>
    <w:p w14:paraId="243CB8E9" w14:textId="16036FE3" w:rsidR="007755E7" w:rsidRDefault="007755E7" w:rsidP="0056275C"/>
    <w:sectPr w:rsidR="007755E7" w:rsidSect="00E25FE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35031" w14:textId="77777777" w:rsidR="00543E79" w:rsidRDefault="00543E79" w:rsidP="006B6AA2">
      <w:pPr>
        <w:spacing w:after="0" w:line="240" w:lineRule="auto"/>
      </w:pPr>
      <w:r>
        <w:separator/>
      </w:r>
    </w:p>
  </w:endnote>
  <w:endnote w:type="continuationSeparator" w:id="0">
    <w:p w14:paraId="0F775F8A" w14:textId="77777777" w:rsidR="00543E79" w:rsidRDefault="00543E79" w:rsidP="006B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69AEA" w14:textId="77777777" w:rsidR="00543E79" w:rsidRDefault="00543E79" w:rsidP="006B6AA2">
      <w:pPr>
        <w:spacing w:after="0" w:line="240" w:lineRule="auto"/>
      </w:pPr>
      <w:r>
        <w:separator/>
      </w:r>
    </w:p>
  </w:footnote>
  <w:footnote w:type="continuationSeparator" w:id="0">
    <w:p w14:paraId="3EA43E92" w14:textId="77777777" w:rsidR="00543E79" w:rsidRDefault="00543E79" w:rsidP="006B6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3BB"/>
    <w:multiLevelType w:val="hybridMultilevel"/>
    <w:tmpl w:val="FD16E430"/>
    <w:lvl w:ilvl="0" w:tplc="8AE054F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3765"/>
    <w:multiLevelType w:val="hybridMultilevel"/>
    <w:tmpl w:val="11707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0642"/>
    <w:multiLevelType w:val="hybridMultilevel"/>
    <w:tmpl w:val="7D02124A"/>
    <w:lvl w:ilvl="0" w:tplc="E2126F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7AD1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78E9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5EA9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3E08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4C0D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643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C612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4892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F5D5944"/>
    <w:multiLevelType w:val="hybridMultilevel"/>
    <w:tmpl w:val="11707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58AF"/>
    <w:multiLevelType w:val="hybridMultilevel"/>
    <w:tmpl w:val="AA2CF4F8"/>
    <w:lvl w:ilvl="0" w:tplc="5E0693F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34E75"/>
    <w:multiLevelType w:val="hybridMultilevel"/>
    <w:tmpl w:val="83141628"/>
    <w:lvl w:ilvl="0" w:tplc="4D808464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C7C468A"/>
    <w:multiLevelType w:val="hybridMultilevel"/>
    <w:tmpl w:val="96582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4708A"/>
    <w:multiLevelType w:val="hybridMultilevel"/>
    <w:tmpl w:val="FCD41DB2"/>
    <w:lvl w:ilvl="0" w:tplc="772C6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C0177C"/>
    <w:multiLevelType w:val="hybridMultilevel"/>
    <w:tmpl w:val="29E2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13462"/>
    <w:multiLevelType w:val="hybridMultilevel"/>
    <w:tmpl w:val="A80A0C9C"/>
    <w:lvl w:ilvl="0" w:tplc="0520ED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F3827"/>
    <w:multiLevelType w:val="hybridMultilevel"/>
    <w:tmpl w:val="C3F05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07801"/>
    <w:multiLevelType w:val="hybridMultilevel"/>
    <w:tmpl w:val="424E3312"/>
    <w:lvl w:ilvl="0" w:tplc="B8A4E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E25F6A"/>
    <w:multiLevelType w:val="hybridMultilevel"/>
    <w:tmpl w:val="E806D63C"/>
    <w:lvl w:ilvl="0" w:tplc="F69EC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CA6D06"/>
    <w:multiLevelType w:val="hybridMultilevel"/>
    <w:tmpl w:val="9C04D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3C3633"/>
    <w:multiLevelType w:val="hybridMultilevel"/>
    <w:tmpl w:val="D1821BAA"/>
    <w:lvl w:ilvl="0" w:tplc="5FD8696C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4"/>
  </w:num>
  <w:num w:numId="12">
    <w:abstractNumId w:val="8"/>
  </w:num>
  <w:num w:numId="13">
    <w:abstractNumId w:val="13"/>
  </w:num>
  <w:num w:numId="14">
    <w:abstractNumId w:val="14"/>
  </w:num>
  <w:num w:numId="15">
    <w:abstractNumId w:val="2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geeta Sharma">
    <w15:presenceInfo w15:providerId="Windows Live" w15:userId="7996ba0efab194b7"/>
  </w15:person>
  <w15:person w15:author="Renu Gupta">
    <w15:presenceInfo w15:providerId="AD" w15:userId="S::renugupta2929@dsprudorg97.onmicrosoft.com::8d8b87c8-98b0-4380-84db-bec4fff68c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B47"/>
    <w:rsid w:val="000033FE"/>
    <w:rsid w:val="00003CB2"/>
    <w:rsid w:val="00024A7E"/>
    <w:rsid w:val="00040C60"/>
    <w:rsid w:val="00044F9E"/>
    <w:rsid w:val="00080EEB"/>
    <w:rsid w:val="0009214A"/>
    <w:rsid w:val="000A2993"/>
    <w:rsid w:val="000A488E"/>
    <w:rsid w:val="000A5DE8"/>
    <w:rsid w:val="000B43EA"/>
    <w:rsid w:val="000C2560"/>
    <w:rsid w:val="000D65A9"/>
    <w:rsid w:val="000E0352"/>
    <w:rsid w:val="000F453F"/>
    <w:rsid w:val="000F5221"/>
    <w:rsid w:val="000F5FC0"/>
    <w:rsid w:val="00112616"/>
    <w:rsid w:val="00124ABC"/>
    <w:rsid w:val="001307C5"/>
    <w:rsid w:val="0014364C"/>
    <w:rsid w:val="001727BE"/>
    <w:rsid w:val="0017565B"/>
    <w:rsid w:val="001B3F6E"/>
    <w:rsid w:val="001E0DD5"/>
    <w:rsid w:val="001F3AE5"/>
    <w:rsid w:val="001F3F7D"/>
    <w:rsid w:val="00211AD7"/>
    <w:rsid w:val="00225CF4"/>
    <w:rsid w:val="00232061"/>
    <w:rsid w:val="00234038"/>
    <w:rsid w:val="00234479"/>
    <w:rsid w:val="0023615F"/>
    <w:rsid w:val="00241A86"/>
    <w:rsid w:val="00245A74"/>
    <w:rsid w:val="00277BDE"/>
    <w:rsid w:val="00281933"/>
    <w:rsid w:val="002970C0"/>
    <w:rsid w:val="002B574E"/>
    <w:rsid w:val="002C26B5"/>
    <w:rsid w:val="002D182B"/>
    <w:rsid w:val="002D5B8D"/>
    <w:rsid w:val="002D721F"/>
    <w:rsid w:val="00321939"/>
    <w:rsid w:val="00331BDE"/>
    <w:rsid w:val="00353AA8"/>
    <w:rsid w:val="00357F0A"/>
    <w:rsid w:val="0036310B"/>
    <w:rsid w:val="0036432A"/>
    <w:rsid w:val="003961EA"/>
    <w:rsid w:val="003B03C7"/>
    <w:rsid w:val="003B6CC2"/>
    <w:rsid w:val="003D008A"/>
    <w:rsid w:val="003D1ED5"/>
    <w:rsid w:val="00404DAD"/>
    <w:rsid w:val="00435B22"/>
    <w:rsid w:val="004453B2"/>
    <w:rsid w:val="00457BA6"/>
    <w:rsid w:val="004648A2"/>
    <w:rsid w:val="004743A9"/>
    <w:rsid w:val="0047543D"/>
    <w:rsid w:val="00494EBD"/>
    <w:rsid w:val="004A7D4A"/>
    <w:rsid w:val="004C1838"/>
    <w:rsid w:val="004C4C4F"/>
    <w:rsid w:val="004C5A79"/>
    <w:rsid w:val="004E1D3D"/>
    <w:rsid w:val="004F1F63"/>
    <w:rsid w:val="004F437F"/>
    <w:rsid w:val="004F54B4"/>
    <w:rsid w:val="005026B5"/>
    <w:rsid w:val="0051225F"/>
    <w:rsid w:val="00525CD1"/>
    <w:rsid w:val="00530068"/>
    <w:rsid w:val="005403A6"/>
    <w:rsid w:val="00543E79"/>
    <w:rsid w:val="0056275C"/>
    <w:rsid w:val="0057187A"/>
    <w:rsid w:val="00577F3F"/>
    <w:rsid w:val="005A33B7"/>
    <w:rsid w:val="005A43F8"/>
    <w:rsid w:val="005C1D78"/>
    <w:rsid w:val="005C3FD9"/>
    <w:rsid w:val="005C7C3A"/>
    <w:rsid w:val="005D2478"/>
    <w:rsid w:val="005E507A"/>
    <w:rsid w:val="005E5A63"/>
    <w:rsid w:val="006023E4"/>
    <w:rsid w:val="00603534"/>
    <w:rsid w:val="00604C11"/>
    <w:rsid w:val="0060649C"/>
    <w:rsid w:val="00615FEE"/>
    <w:rsid w:val="006222D0"/>
    <w:rsid w:val="00627FC8"/>
    <w:rsid w:val="00642FC2"/>
    <w:rsid w:val="00647DE8"/>
    <w:rsid w:val="00650BF3"/>
    <w:rsid w:val="006510C0"/>
    <w:rsid w:val="00674E3C"/>
    <w:rsid w:val="00690DDD"/>
    <w:rsid w:val="006B6AA2"/>
    <w:rsid w:val="006D7F6D"/>
    <w:rsid w:val="006E38CA"/>
    <w:rsid w:val="00701B4E"/>
    <w:rsid w:val="00712D53"/>
    <w:rsid w:val="00732C4A"/>
    <w:rsid w:val="00747436"/>
    <w:rsid w:val="007512E0"/>
    <w:rsid w:val="0076366C"/>
    <w:rsid w:val="00771221"/>
    <w:rsid w:val="007715B1"/>
    <w:rsid w:val="007755E7"/>
    <w:rsid w:val="00780174"/>
    <w:rsid w:val="0078706C"/>
    <w:rsid w:val="007A10C7"/>
    <w:rsid w:val="007A157A"/>
    <w:rsid w:val="007A627C"/>
    <w:rsid w:val="00806A3E"/>
    <w:rsid w:val="0081233E"/>
    <w:rsid w:val="008157DD"/>
    <w:rsid w:val="00827F4A"/>
    <w:rsid w:val="00851486"/>
    <w:rsid w:val="0086409D"/>
    <w:rsid w:val="00891744"/>
    <w:rsid w:val="008B73C8"/>
    <w:rsid w:val="008C4362"/>
    <w:rsid w:val="008D0310"/>
    <w:rsid w:val="008D7906"/>
    <w:rsid w:val="008E052C"/>
    <w:rsid w:val="008E0E48"/>
    <w:rsid w:val="008E2E29"/>
    <w:rsid w:val="0090528F"/>
    <w:rsid w:val="00920197"/>
    <w:rsid w:val="00935BC8"/>
    <w:rsid w:val="00962CB1"/>
    <w:rsid w:val="0097086E"/>
    <w:rsid w:val="00971205"/>
    <w:rsid w:val="009848E0"/>
    <w:rsid w:val="00992C79"/>
    <w:rsid w:val="00994D00"/>
    <w:rsid w:val="009A6D6B"/>
    <w:rsid w:val="009B0383"/>
    <w:rsid w:val="009B70F7"/>
    <w:rsid w:val="009D1ECF"/>
    <w:rsid w:val="009F4DF2"/>
    <w:rsid w:val="009F60DE"/>
    <w:rsid w:val="00A03BD2"/>
    <w:rsid w:val="00A051B2"/>
    <w:rsid w:val="00A224B8"/>
    <w:rsid w:val="00A24470"/>
    <w:rsid w:val="00A26B47"/>
    <w:rsid w:val="00A3119D"/>
    <w:rsid w:val="00A35560"/>
    <w:rsid w:val="00A47C9E"/>
    <w:rsid w:val="00A51FCD"/>
    <w:rsid w:val="00A677AE"/>
    <w:rsid w:val="00A84969"/>
    <w:rsid w:val="00A93130"/>
    <w:rsid w:val="00A937F5"/>
    <w:rsid w:val="00AA74D5"/>
    <w:rsid w:val="00AE6BB2"/>
    <w:rsid w:val="00AF466E"/>
    <w:rsid w:val="00B07E90"/>
    <w:rsid w:val="00B1224E"/>
    <w:rsid w:val="00B25D06"/>
    <w:rsid w:val="00B33A70"/>
    <w:rsid w:val="00B35C84"/>
    <w:rsid w:val="00B45803"/>
    <w:rsid w:val="00BB21B0"/>
    <w:rsid w:val="00BC054E"/>
    <w:rsid w:val="00BD2BFE"/>
    <w:rsid w:val="00BE20F6"/>
    <w:rsid w:val="00BE5AB4"/>
    <w:rsid w:val="00C040EC"/>
    <w:rsid w:val="00C160CC"/>
    <w:rsid w:val="00C366C7"/>
    <w:rsid w:val="00C43A8A"/>
    <w:rsid w:val="00C47699"/>
    <w:rsid w:val="00C52154"/>
    <w:rsid w:val="00CA0EBA"/>
    <w:rsid w:val="00CA172E"/>
    <w:rsid w:val="00CA1F70"/>
    <w:rsid w:val="00CB36D7"/>
    <w:rsid w:val="00CB3D86"/>
    <w:rsid w:val="00CB4A35"/>
    <w:rsid w:val="00CB53E3"/>
    <w:rsid w:val="00CE0450"/>
    <w:rsid w:val="00CE2221"/>
    <w:rsid w:val="00CE7719"/>
    <w:rsid w:val="00D05BAB"/>
    <w:rsid w:val="00D10945"/>
    <w:rsid w:val="00D120CB"/>
    <w:rsid w:val="00D139E4"/>
    <w:rsid w:val="00D273AC"/>
    <w:rsid w:val="00D4420D"/>
    <w:rsid w:val="00D61FEF"/>
    <w:rsid w:val="00D7160E"/>
    <w:rsid w:val="00D96CB8"/>
    <w:rsid w:val="00DC3C41"/>
    <w:rsid w:val="00DD551A"/>
    <w:rsid w:val="00DD644B"/>
    <w:rsid w:val="00DE360E"/>
    <w:rsid w:val="00DE69BD"/>
    <w:rsid w:val="00DF269F"/>
    <w:rsid w:val="00E05C9F"/>
    <w:rsid w:val="00E06ABC"/>
    <w:rsid w:val="00E25FEA"/>
    <w:rsid w:val="00E30914"/>
    <w:rsid w:val="00E32D9C"/>
    <w:rsid w:val="00E34A86"/>
    <w:rsid w:val="00E52275"/>
    <w:rsid w:val="00E530D9"/>
    <w:rsid w:val="00E563D1"/>
    <w:rsid w:val="00E61BE1"/>
    <w:rsid w:val="00E6256B"/>
    <w:rsid w:val="00E6273C"/>
    <w:rsid w:val="00E658F7"/>
    <w:rsid w:val="00E7466B"/>
    <w:rsid w:val="00E81094"/>
    <w:rsid w:val="00E83426"/>
    <w:rsid w:val="00E86421"/>
    <w:rsid w:val="00E86AFF"/>
    <w:rsid w:val="00E90B6B"/>
    <w:rsid w:val="00EC35FE"/>
    <w:rsid w:val="00EE2C22"/>
    <w:rsid w:val="00EE3637"/>
    <w:rsid w:val="00EF1B95"/>
    <w:rsid w:val="00EF3CB0"/>
    <w:rsid w:val="00EF45BF"/>
    <w:rsid w:val="00F0765A"/>
    <w:rsid w:val="00F11958"/>
    <w:rsid w:val="00F257AA"/>
    <w:rsid w:val="00F30773"/>
    <w:rsid w:val="00F30BCA"/>
    <w:rsid w:val="00F620F7"/>
    <w:rsid w:val="00F67118"/>
    <w:rsid w:val="00F72DB2"/>
    <w:rsid w:val="00F72E70"/>
    <w:rsid w:val="00F77E36"/>
    <w:rsid w:val="00F82842"/>
    <w:rsid w:val="00F937E8"/>
    <w:rsid w:val="00F95E1D"/>
    <w:rsid w:val="00F966D5"/>
    <w:rsid w:val="00FA063A"/>
    <w:rsid w:val="00FA4CD1"/>
    <w:rsid w:val="00FA634F"/>
    <w:rsid w:val="00FA77CA"/>
    <w:rsid w:val="00FB0E34"/>
    <w:rsid w:val="00FB3450"/>
    <w:rsid w:val="00FC1EC5"/>
    <w:rsid w:val="00FC274F"/>
    <w:rsid w:val="00FD3E81"/>
    <w:rsid w:val="00FE2AD9"/>
    <w:rsid w:val="2B356A7B"/>
    <w:rsid w:val="3A87466B"/>
    <w:rsid w:val="571BC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B166FD8"/>
  <w15:chartTrackingRefBased/>
  <w15:docId w15:val="{8A681CFC-5AE6-4B34-9199-3DE8079F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C0"/>
  </w:style>
  <w:style w:type="paragraph" w:styleId="Heading2">
    <w:name w:val="heading 2"/>
    <w:basedOn w:val="Normal"/>
    <w:link w:val="Heading2Char"/>
    <w:uiPriority w:val="9"/>
    <w:qFormat/>
    <w:rsid w:val="00232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04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A2"/>
  </w:style>
  <w:style w:type="paragraph" w:styleId="Footer">
    <w:name w:val="footer"/>
    <w:basedOn w:val="Normal"/>
    <w:link w:val="FooterChar"/>
    <w:uiPriority w:val="99"/>
    <w:unhideWhenUsed/>
    <w:rsid w:val="006B6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A2"/>
  </w:style>
  <w:style w:type="character" w:styleId="PlaceholderText">
    <w:name w:val="Placeholder Text"/>
    <w:basedOn w:val="DefaultParagraphFont"/>
    <w:uiPriority w:val="99"/>
    <w:semiHidden/>
    <w:rsid w:val="000D65A9"/>
    <w:rPr>
      <w:color w:val="808080"/>
    </w:rPr>
  </w:style>
  <w:style w:type="paragraph" w:customStyle="1" w:styleId="Default">
    <w:name w:val="Default"/>
    <w:rsid w:val="007755E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val="en-GB"/>
    </w:rPr>
  </w:style>
  <w:style w:type="paragraph" w:customStyle="1" w:styleId="Pa91">
    <w:name w:val="Pa91"/>
    <w:basedOn w:val="Default"/>
    <w:next w:val="Default"/>
    <w:uiPriority w:val="99"/>
    <w:rsid w:val="007755E7"/>
    <w:pPr>
      <w:spacing w:line="211" w:lineRule="atLeast"/>
    </w:pPr>
    <w:rPr>
      <w:rFonts w:cstheme="minorBid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23206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21">
    <w:name w:val="Pa21"/>
    <w:basedOn w:val="Default"/>
    <w:next w:val="Default"/>
    <w:uiPriority w:val="99"/>
    <w:rsid w:val="004C4C4F"/>
    <w:pPr>
      <w:spacing w:line="211" w:lineRule="atLeast"/>
    </w:pPr>
    <w:rPr>
      <w:rFonts w:ascii="Times New Roman" w:hAnsi="Times New Roman" w:cs="Times New Roman"/>
      <w:color w:val="auto"/>
      <w:lang w:val="en-US"/>
    </w:rPr>
  </w:style>
  <w:style w:type="paragraph" w:customStyle="1" w:styleId="Pa38">
    <w:name w:val="Pa38"/>
    <w:basedOn w:val="Default"/>
    <w:next w:val="Default"/>
    <w:uiPriority w:val="99"/>
    <w:rsid w:val="004C4C4F"/>
    <w:pPr>
      <w:spacing w:line="211" w:lineRule="atLeast"/>
    </w:pPr>
    <w:rPr>
      <w:rFonts w:ascii="Times New Roman" w:hAnsi="Times New Roman" w:cs="Times New Roman"/>
      <w:color w:val="auto"/>
      <w:lang w:val="en-US"/>
    </w:rPr>
  </w:style>
  <w:style w:type="paragraph" w:customStyle="1" w:styleId="Pa61">
    <w:name w:val="Pa61"/>
    <w:basedOn w:val="Default"/>
    <w:next w:val="Default"/>
    <w:uiPriority w:val="99"/>
    <w:rsid w:val="004C4C4F"/>
    <w:pPr>
      <w:spacing w:line="211" w:lineRule="atLeast"/>
    </w:pPr>
    <w:rPr>
      <w:rFonts w:ascii="Times New Roman" w:hAnsi="Times New Roman" w:cs="Times New Roman"/>
      <w:color w:val="auto"/>
      <w:lang w:val="en-US"/>
    </w:rPr>
  </w:style>
  <w:style w:type="paragraph" w:customStyle="1" w:styleId="Pa76">
    <w:name w:val="Pa76"/>
    <w:basedOn w:val="Default"/>
    <w:next w:val="Default"/>
    <w:uiPriority w:val="99"/>
    <w:rsid w:val="004C4C4F"/>
    <w:pPr>
      <w:spacing w:line="211" w:lineRule="atLeast"/>
    </w:pPr>
    <w:rPr>
      <w:rFonts w:ascii="Times New Roman" w:hAnsi="Times New Roman" w:cs="Times New Roman"/>
      <w:color w:val="auto"/>
      <w:lang w:val="en-US"/>
    </w:rPr>
  </w:style>
  <w:style w:type="paragraph" w:customStyle="1" w:styleId="Pa157">
    <w:name w:val="Pa157"/>
    <w:basedOn w:val="Default"/>
    <w:next w:val="Default"/>
    <w:uiPriority w:val="99"/>
    <w:rsid w:val="004C4C4F"/>
    <w:pPr>
      <w:spacing w:line="221" w:lineRule="atLeast"/>
    </w:pPr>
    <w:rPr>
      <w:rFonts w:ascii="Times New Roman" w:hAnsi="Times New Roman" w:cs="Times New Roman"/>
      <w:color w:val="auto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19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20197"/>
    <w:pPr>
      <w:spacing w:after="0" w:line="240" w:lineRule="auto"/>
    </w:pPr>
  </w:style>
  <w:style w:type="paragraph" w:customStyle="1" w:styleId="pf0">
    <w:name w:val="pf0"/>
    <w:basedOn w:val="Normal"/>
    <w:rsid w:val="009A6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9A6D6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7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4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0F2A3-83AC-4898-A14D-7C566344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Venkatray Kamat</dc:creator>
  <cp:keywords/>
  <dc:description/>
  <cp:lastModifiedBy>Dr. Pradeep B.E</cp:lastModifiedBy>
  <cp:revision>2</cp:revision>
  <dcterms:created xsi:type="dcterms:W3CDTF">2024-04-13T06:57:00Z</dcterms:created>
  <dcterms:modified xsi:type="dcterms:W3CDTF">2024-04-13T06:57:00Z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TECHMAHINDRA\VK00546259</vt:lpwstr>
  </property>
  <property fmtid="{D5CDD505-2E9C-101B-9397-08002B2CF9AE}" pid="4" name="DLPManualFileClassificationLastModificationDate">
    <vt:lpwstr>1623499597</vt:lpwstr>
  </property>
  <property fmtid="{D5CDD505-2E9C-101B-9397-08002B2CF9AE}" pid="5" name="DLPManualFileClassificationVersion">
    <vt:lpwstr>11.6.0.76</vt:lpwstr>
  </property>
</Properties>
</file>